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2FC9E1" w14:textId="77777777" w:rsidR="00E97402" w:rsidRDefault="00E97402">
      <w:pPr>
        <w:pStyle w:val="Text"/>
        <w:ind w:firstLine="0"/>
        <w:rPr>
          <w:sz w:val="18"/>
          <w:szCs w:val="18"/>
        </w:rPr>
      </w:pPr>
    </w:p>
    <w:p w14:paraId="2760869F" w14:textId="77777777" w:rsidR="00E97402" w:rsidRDefault="00E97402">
      <w:pPr>
        <w:pStyle w:val="Title"/>
        <w:framePr w:wrap="notBeside"/>
      </w:pPr>
      <w:r>
        <w:t>Preparation of Papers for IEEE T</w:t>
      </w:r>
      <w:r>
        <w:rPr>
          <w:sz w:val="40"/>
          <w:szCs w:val="40"/>
        </w:rPr>
        <w:t>RANSACTIONS</w:t>
      </w:r>
      <w:r>
        <w:t xml:space="preserve"> and J</w:t>
      </w:r>
      <w:r>
        <w:rPr>
          <w:sz w:val="40"/>
          <w:szCs w:val="40"/>
        </w:rPr>
        <w:t>OURNALS</w:t>
      </w:r>
      <w:r>
        <w:rPr>
          <w:i/>
          <w:iCs/>
        </w:rPr>
        <w:t xml:space="preserve"> </w:t>
      </w:r>
      <w:r>
        <w:t>(</w:t>
      </w:r>
      <w:r w:rsidR="007530A3">
        <w:t>February</w:t>
      </w:r>
      <w:r w:rsidR="003D1EBF">
        <w:t xml:space="preserve"> 201</w:t>
      </w:r>
      <w:r w:rsidR="007530A3">
        <w:t>7</w:t>
      </w:r>
      <w:r>
        <w:t>)</w:t>
      </w:r>
    </w:p>
    <w:p w14:paraId="78E38C5B" w14:textId="77777777" w:rsidR="002023E5" w:rsidRDefault="002023E5" w:rsidP="002023E5">
      <w:pPr>
        <w:pStyle w:val="Authors"/>
        <w:framePr w:wrap="notBeside"/>
        <w:spacing w:after="0"/>
        <w:rPr>
          <w:i/>
          <w:iCs/>
        </w:rPr>
      </w:pPr>
      <w:r>
        <w:t>Aaron Tobias</w:t>
      </w:r>
      <w:r w:rsidR="00392DBA">
        <w:t xml:space="preserve">, </w:t>
      </w:r>
      <w:r>
        <w:rPr>
          <w:i/>
        </w:rPr>
        <w:t>Student Member</w:t>
      </w:r>
      <w:r w:rsidR="00392DBA" w:rsidRPr="00392DBA">
        <w:rPr>
          <w:i/>
        </w:rPr>
        <w:t>, IEEE</w:t>
      </w:r>
      <w:r w:rsidR="00E97402">
        <w:t xml:space="preserve">, </w:t>
      </w:r>
      <w:r>
        <w:t>Jaret Varn</w:t>
      </w:r>
      <w:r w:rsidR="00E97402">
        <w:t>,</w:t>
      </w:r>
      <w:r>
        <w:t xml:space="preserve"> </w:t>
      </w:r>
      <w:r>
        <w:rPr>
          <w:i/>
          <w:iCs/>
        </w:rPr>
        <w:t xml:space="preserve">Student Member, IEEE, </w:t>
      </w:r>
    </w:p>
    <w:p w14:paraId="3D1938FC" w14:textId="453385B9" w:rsidR="00E97402" w:rsidRPr="002023E5" w:rsidRDefault="00E97402" w:rsidP="002023E5">
      <w:pPr>
        <w:pStyle w:val="Authors"/>
        <w:framePr w:wrap="notBeside"/>
        <w:spacing w:after="0"/>
        <w:rPr>
          <w:i/>
          <w:iCs/>
        </w:rPr>
      </w:pPr>
      <w:r>
        <w:t xml:space="preserve">and </w:t>
      </w:r>
      <w:r w:rsidR="695EDA73">
        <w:t>Joshua</w:t>
      </w:r>
      <w:r w:rsidR="002023E5">
        <w:t xml:space="preserve"> Newman,</w:t>
      </w:r>
      <w:r w:rsidR="0037551B">
        <w:t xml:space="preserve"> </w:t>
      </w:r>
      <w:r w:rsidR="002023E5">
        <w:rPr>
          <w:i/>
          <w:iCs/>
        </w:rPr>
        <w:t xml:space="preserve">Student </w:t>
      </w:r>
      <w:r w:rsidRPr="695EDA73">
        <w:rPr>
          <w:i/>
        </w:rPr>
        <w:t>Member, IEEE</w:t>
      </w:r>
    </w:p>
    <w:p w14:paraId="5E31114D" w14:textId="218EF835" w:rsidR="00E97402" w:rsidRDefault="00E97402" w:rsidP="00BF5AE7">
      <w:pPr>
        <w:pStyle w:val="Abstract"/>
        <w:rPr>
          <w:rFonts w:ascii="Arial" w:hAnsi="Arial" w:cs="Arial"/>
          <w:color w:val="000000" w:themeColor="text1"/>
        </w:rPr>
      </w:pPr>
      <w:r>
        <w:rPr>
          <w:i/>
          <w:iCs/>
        </w:rPr>
        <w:t>Abstract</w:t>
      </w:r>
      <w:r>
        <w:t>—</w:t>
      </w:r>
      <w:r w:rsidR="4B6ADE06" w:rsidRPr="4B6ADE06">
        <w:rPr>
          <w:rFonts w:ascii="Arial" w:hAnsi="Arial" w:cs="Arial"/>
          <w:color w:val="000000" w:themeColor="text1"/>
        </w:rPr>
        <w:t>This</w:t>
      </w:r>
      <w:r w:rsidR="158FFA42" w:rsidRPr="158FFA42">
        <w:rPr>
          <w:rFonts w:ascii="Arial" w:hAnsi="Arial" w:cs="Arial"/>
          <w:color w:val="000000" w:themeColor="text1"/>
        </w:rPr>
        <w:t xml:space="preserve"> page</w:t>
      </w:r>
      <w:r w:rsidR="1247523E" w:rsidRPr="1247523E">
        <w:rPr>
          <w:rFonts w:ascii="Arial" w:hAnsi="Arial" w:cs="Arial"/>
          <w:color w:val="000000" w:themeColor="text1"/>
        </w:rPr>
        <w:t xml:space="preserve"> </w:t>
      </w:r>
      <w:r w:rsidR="1AC880F9" w:rsidRPr="1AC880F9">
        <w:rPr>
          <w:rFonts w:ascii="Arial" w:hAnsi="Arial" w:cs="Arial"/>
          <w:color w:val="000000" w:themeColor="text1"/>
        </w:rPr>
        <w:t>describes an audio</w:t>
      </w:r>
      <w:r w:rsidR="00BF5AE7" w:rsidRPr="1DB8FB44">
        <w:rPr>
          <w:rFonts w:ascii="Arial" w:hAnsi="Arial" w:cs="Arial"/>
          <w:color w:val="000000" w:themeColor="text1"/>
        </w:rPr>
        <w:t xml:space="preserve"> amplifier capable of supplying 30mW of power to a 32Ω load corresponding to a </w:t>
      </w:r>
      <w:r w:rsidR="00BF5AE7" w:rsidRPr="1DB8FB44">
        <w:rPr>
          <w:rFonts w:ascii="Arial" w:hAnsi="Arial" w:cs="Arial"/>
          <w:i/>
          <w:color w:val="000000" w:themeColor="text1"/>
        </w:rPr>
        <w:t>Listen Technologies Corp.</w:t>
      </w:r>
      <w:r w:rsidR="00BF5AE7" w:rsidRPr="1DB8FB44">
        <w:rPr>
          <w:rFonts w:ascii="Arial" w:hAnsi="Arial" w:cs="Arial"/>
          <w:color w:val="000000" w:themeColor="text1"/>
        </w:rPr>
        <w:t xml:space="preserve"> model LA-</w:t>
      </w:r>
      <w:r w:rsidR="16ED74A9" w:rsidRPr="16ED74A9">
        <w:rPr>
          <w:rFonts w:ascii="Arial" w:hAnsi="Arial" w:cs="Arial"/>
          <w:color w:val="000000" w:themeColor="text1"/>
        </w:rPr>
        <w:t>161</w:t>
      </w:r>
      <w:r w:rsidR="00BF5AE7" w:rsidRPr="1DB8FB44">
        <w:rPr>
          <w:rFonts w:ascii="Arial" w:hAnsi="Arial" w:cs="Arial"/>
          <w:color w:val="000000" w:themeColor="text1"/>
        </w:rPr>
        <w:t xml:space="preserve"> Single Ear Bud is presented. The audio amplifier is broken down into five stages: volume control, bias network, NPN common emitter amplifier with an emitter resistance, PNP emitter follower amplifier, NPN emitter follower amplifier. In order to design this audio amplifier, we were given a certain set of requirements to follow. We were also given a set of output parameters and they are as follows: Quiescent Power Supply Current less than or equal to 200mA, Small-Signal Voltage Gain Deviation less than or equal to .1 dB, 1-dB Output Compression Point greater than or equal to 56.8 </w:t>
      </w:r>
      <w:proofErr w:type="spellStart"/>
      <w:r w:rsidR="00BF5AE7" w:rsidRPr="1DB8FB44">
        <w:rPr>
          <w:rFonts w:ascii="Arial" w:hAnsi="Arial" w:cs="Arial"/>
          <w:color w:val="000000" w:themeColor="text1"/>
        </w:rPr>
        <w:t>dBmV</w:t>
      </w:r>
      <w:proofErr w:type="spellEnd"/>
      <w:r w:rsidR="00BF5AE7" w:rsidRPr="1DB8FB44">
        <w:rPr>
          <w:rFonts w:ascii="Arial" w:hAnsi="Arial" w:cs="Arial"/>
          <w:color w:val="000000" w:themeColor="text1"/>
        </w:rPr>
        <w:t xml:space="preserve"> RMS. We were able to simulate our audio amplifier through circuit design software and plot our system for verification of parameters. All five stages and our simulations of our audio amplifier are described.</w:t>
      </w:r>
    </w:p>
    <w:p w14:paraId="04F10397" w14:textId="77777777" w:rsidR="00BF5AE7" w:rsidRPr="00BF5AE7" w:rsidRDefault="00BF5AE7" w:rsidP="00BF5AE7"/>
    <w:p w14:paraId="1B7197EF" w14:textId="6059010F" w:rsidR="00E97402" w:rsidRDefault="00E97402">
      <w:pPr>
        <w:pStyle w:val="IndexTerms"/>
      </w:pPr>
      <w:bookmarkStart w:id="0" w:name="PointTmp"/>
      <w:r>
        <w:rPr>
          <w:i/>
          <w:iCs/>
        </w:rPr>
        <w:t>Index Terms</w:t>
      </w:r>
      <w:r>
        <w:t>—</w:t>
      </w:r>
      <w:r w:rsidR="00BF5AE7">
        <w:rPr>
          <w:rFonts w:ascii="Arial" w:hAnsi="Arial" w:cs="Arial"/>
          <w:color w:val="000000"/>
        </w:rPr>
        <w:t>Bipolar transistor circuits, Linear circuits, Operational amplifiers</w:t>
      </w:r>
    </w:p>
    <w:p w14:paraId="6FDE60F2" w14:textId="77777777" w:rsidR="00E97402" w:rsidRDefault="00E97402"/>
    <w:bookmarkEnd w:id="0"/>
    <w:p w14:paraId="413A1BCD" w14:textId="68AC3891" w:rsidR="00E97402" w:rsidRDefault="00E97402">
      <w:pPr>
        <w:pStyle w:val="Heading1"/>
      </w:pPr>
      <w:r>
        <w:t>I</w:t>
      </w:r>
      <w:r>
        <w:rPr>
          <w:sz w:val="16"/>
          <w:szCs w:val="16"/>
        </w:rPr>
        <w:t>NTRODUCTION</w:t>
      </w:r>
    </w:p>
    <w:p w14:paraId="472A99D4" w14:textId="04FD251F" w:rsidR="001624B7" w:rsidRPr="001624B7" w:rsidRDefault="00FD3DB6" w:rsidP="001624B7">
      <w:pPr>
        <w:pStyle w:val="Text"/>
      </w:pPr>
      <w:r>
        <w:t xml:space="preserve">The goal of this </w:t>
      </w:r>
      <w:r w:rsidR="00795693">
        <w:t xml:space="preserve">project was to design </w:t>
      </w:r>
      <w:r w:rsidR="00D8026E">
        <w:t>an audio amplifier</w:t>
      </w:r>
      <w:r w:rsidR="008C2A63">
        <w:t xml:space="preserve"> </w:t>
      </w:r>
      <w:r w:rsidR="00D8026E">
        <w:t>circuit capable of supplying 30mW of power to a 32</w:t>
      </w:r>
      <w:r w:rsidR="00664596">
        <w:t>Ω load</w:t>
      </w:r>
      <w:r w:rsidR="008C2A63">
        <w:t xml:space="preserve"> which is</w:t>
      </w:r>
      <w:r>
        <w:t xml:space="preserve"> </w:t>
      </w:r>
      <w:r w:rsidR="00925548">
        <w:t xml:space="preserve">to represent a </w:t>
      </w:r>
      <w:r w:rsidR="00925548">
        <w:rPr>
          <w:i/>
          <w:iCs/>
        </w:rPr>
        <w:t xml:space="preserve">Listen Technologies Corp. </w:t>
      </w:r>
      <w:r w:rsidR="00925548">
        <w:t>model LA-16</w:t>
      </w:r>
      <w:r w:rsidR="005E0EB8">
        <w:t>1</w:t>
      </w:r>
      <w:r w:rsidR="00A21748">
        <w:t xml:space="preserve"> Single Ear Bud. </w:t>
      </w:r>
      <w:r w:rsidR="003B7C50">
        <w:t xml:space="preserve">The circuit was broken down into </w:t>
      </w:r>
      <w:r w:rsidR="0008712D">
        <w:t xml:space="preserve">5 stages </w:t>
      </w:r>
      <w:r w:rsidR="0066171D">
        <w:t xml:space="preserve">that were designed and simulated using </w:t>
      </w:r>
      <w:proofErr w:type="spellStart"/>
      <w:r w:rsidR="0066171D">
        <w:t>LTSpice</w:t>
      </w:r>
      <w:proofErr w:type="spellEnd"/>
      <w:r w:rsidR="0072385F">
        <w:t xml:space="preserve">. </w:t>
      </w:r>
      <w:r w:rsidR="00E11F1E">
        <w:t>The first stage of the circuit is</w:t>
      </w:r>
      <w:r w:rsidR="002C5DA4">
        <w:t xml:space="preserve"> a</w:t>
      </w:r>
      <w:r w:rsidR="002A36B4">
        <w:t xml:space="preserve"> potentiometer assumed with a voltage divider </w:t>
      </w:r>
      <w:r w:rsidR="00E714FF">
        <w:t xml:space="preserve">to control the volume. </w:t>
      </w:r>
      <w:r w:rsidR="00F722D0">
        <w:t xml:space="preserve">The next stage is a voltage divider biasing </w:t>
      </w:r>
      <w:r w:rsidR="00B72887">
        <w:t xml:space="preserve">network. </w:t>
      </w:r>
      <w:bookmarkStart w:id="1" w:name="_GoBack"/>
      <w:bookmarkEnd w:id="1"/>
    </w:p>
    <w:p w14:paraId="35FD3B0E" w14:textId="3EC1EE34" w:rsidR="001624B7" w:rsidRPr="001624B7" w:rsidRDefault="001624B7" w:rsidP="001624B7">
      <w:pPr>
        <w:pStyle w:val="Text"/>
      </w:pPr>
    </w:p>
    <w:p w14:paraId="311488F5" w14:textId="2CC59CF2" w:rsidR="004E715F" w:rsidRPr="004E715F" w:rsidRDefault="004E715F" w:rsidP="0087797B">
      <w:pPr>
        <w:pStyle w:val="Text"/>
        <w:ind w:firstLine="0"/>
      </w:pPr>
    </w:p>
    <w:p w14:paraId="156D4A7B" w14:textId="77777777" w:rsidR="0087797B" w:rsidRDefault="0087797B" w:rsidP="0087797B">
      <w:pPr>
        <w:pStyle w:val="Text"/>
        <w:ind w:firstLine="0"/>
      </w:pPr>
    </w:p>
    <w:p w14:paraId="48353C98" w14:textId="12895E73" w:rsidR="0CA29312" w:rsidRDefault="0CA29312"/>
    <w:p w14:paraId="20F265AB" w14:textId="30F84E85" w:rsidR="4A87328D" w:rsidRDefault="4A87328D" w:rsidP="6B78A068">
      <w:pPr>
        <w:jc w:val="center"/>
      </w:pPr>
      <w:r>
        <w:rPr>
          <w:noProof/>
        </w:rPr>
        <w:drawing>
          <wp:inline distT="0" distB="0" distL="0" distR="0" wp14:anchorId="38A1F2EF" wp14:editId="1692FE73">
            <wp:extent cx="3333750" cy="1638300"/>
            <wp:effectExtent l="0" t="0" r="0" b="0"/>
            <wp:docPr id="496815479" name="Picture 113325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325631"/>
                    <pic:cNvPicPr/>
                  </pic:nvPicPr>
                  <pic:blipFill>
                    <a:blip r:embed="rId11">
                      <a:extLst>
                        <a:ext uri="{28A0092B-C50C-407E-A947-70E740481C1C}">
                          <a14:useLocalDpi xmlns:a14="http://schemas.microsoft.com/office/drawing/2010/main" val="0"/>
                        </a:ext>
                      </a:extLst>
                    </a:blip>
                    <a:stretch>
                      <a:fillRect/>
                    </a:stretch>
                  </pic:blipFill>
                  <pic:spPr>
                    <a:xfrm>
                      <a:off x="0" y="0"/>
                      <a:ext cx="3333750" cy="1638300"/>
                    </a:xfrm>
                    <a:prstGeom prst="rect">
                      <a:avLst/>
                    </a:prstGeom>
                  </pic:spPr>
                </pic:pic>
              </a:graphicData>
            </a:graphic>
          </wp:inline>
        </w:drawing>
      </w:r>
    </w:p>
    <w:p w14:paraId="3511B62C" w14:textId="4B5D679C" w:rsidR="4A87328D" w:rsidRDefault="4A87328D"/>
    <w:p w14:paraId="0FC79085" w14:textId="42B2952A" w:rsidR="0857FEE6" w:rsidRDefault="0857FEE6">
      <w:r>
        <w:br/>
      </w:r>
    </w:p>
    <w:tbl>
      <w:tblPr>
        <w:tblStyle w:val="TableGrid"/>
        <w:tblW w:w="4821" w:type="dxa"/>
        <w:jc w:val="center"/>
        <w:tblLayout w:type="fixed"/>
        <w:tblLook w:val="06A0" w:firstRow="1" w:lastRow="0" w:firstColumn="1" w:lastColumn="0" w:noHBand="1" w:noVBand="1"/>
      </w:tblPr>
      <w:tblGrid>
        <w:gridCol w:w="1607"/>
        <w:gridCol w:w="1607"/>
        <w:gridCol w:w="1607"/>
      </w:tblGrid>
      <w:tr w:rsidR="0857FEE6" w14:paraId="150358C1" w14:textId="77777777" w:rsidTr="4B8A202F">
        <w:trPr>
          <w:trHeight w:val="41"/>
          <w:jc w:val="center"/>
        </w:trPr>
        <w:tc>
          <w:tcPr>
            <w:tcW w:w="1607" w:type="dxa"/>
          </w:tcPr>
          <w:p w14:paraId="7CCA72CA" w14:textId="527954E0" w:rsidR="0857FEE6" w:rsidRDefault="0857FEE6" w:rsidP="0857FEE6">
            <w:pPr>
              <w:jc w:val="center"/>
            </w:pPr>
            <w:r w:rsidRPr="0857FEE6">
              <w:rPr>
                <w:rFonts w:ascii="Arial" w:eastAsia="Arial" w:hAnsi="Arial" w:cs="Arial"/>
                <w:b/>
                <w:bCs/>
                <w:sz w:val="22"/>
                <w:szCs w:val="22"/>
              </w:rPr>
              <w:t>Design Constraint</w:t>
            </w:r>
          </w:p>
        </w:tc>
        <w:tc>
          <w:tcPr>
            <w:tcW w:w="1607" w:type="dxa"/>
          </w:tcPr>
          <w:p w14:paraId="0A5503A7" w14:textId="3F6AE8B8" w:rsidR="0857FEE6" w:rsidRDefault="0857FEE6" w:rsidP="0857FEE6">
            <w:pPr>
              <w:jc w:val="center"/>
            </w:pPr>
            <w:r w:rsidRPr="0857FEE6">
              <w:rPr>
                <w:rFonts w:ascii="Arial" w:eastAsia="Arial" w:hAnsi="Arial" w:cs="Arial"/>
                <w:b/>
                <w:bCs/>
                <w:sz w:val="22"/>
                <w:szCs w:val="22"/>
              </w:rPr>
              <w:t>Symbol</w:t>
            </w:r>
          </w:p>
        </w:tc>
        <w:tc>
          <w:tcPr>
            <w:tcW w:w="1607" w:type="dxa"/>
          </w:tcPr>
          <w:p w14:paraId="093D4CDE" w14:textId="3FCFD97C" w:rsidR="0857FEE6" w:rsidRDefault="0857FEE6" w:rsidP="0857FEE6">
            <w:pPr>
              <w:jc w:val="center"/>
            </w:pPr>
            <w:r w:rsidRPr="0857FEE6">
              <w:rPr>
                <w:rFonts w:ascii="Arial" w:eastAsia="Arial" w:hAnsi="Arial" w:cs="Arial"/>
                <w:b/>
                <w:bCs/>
                <w:sz w:val="22"/>
                <w:szCs w:val="22"/>
              </w:rPr>
              <w:t>Nominal Value</w:t>
            </w:r>
          </w:p>
        </w:tc>
      </w:tr>
      <w:tr w:rsidR="0857FEE6" w14:paraId="5800FA2A" w14:textId="77777777" w:rsidTr="4B8A202F">
        <w:trPr>
          <w:trHeight w:val="38"/>
          <w:jc w:val="center"/>
        </w:trPr>
        <w:tc>
          <w:tcPr>
            <w:tcW w:w="1607" w:type="dxa"/>
          </w:tcPr>
          <w:p w14:paraId="65DC4E47" w14:textId="6EFDF034" w:rsidR="0857FEE6" w:rsidRDefault="0857FEE6" w:rsidP="0857FEE6">
            <w:pPr>
              <w:jc w:val="center"/>
            </w:pPr>
            <w:r w:rsidRPr="0857FEE6">
              <w:rPr>
                <w:rFonts w:ascii="Arial" w:eastAsia="Arial" w:hAnsi="Arial" w:cs="Arial"/>
                <w:sz w:val="22"/>
                <w:szCs w:val="22"/>
              </w:rPr>
              <w:t>Operating Temperature</w:t>
            </w:r>
          </w:p>
        </w:tc>
        <w:tc>
          <w:tcPr>
            <w:tcW w:w="1607" w:type="dxa"/>
          </w:tcPr>
          <w:p w14:paraId="551FDC21" w14:textId="0BC28C1A" w:rsidR="0857FEE6" w:rsidRDefault="0857FEE6" w:rsidP="0857FEE6">
            <w:pPr>
              <w:jc w:val="center"/>
            </w:pPr>
            <w:r w:rsidRPr="0857FEE6">
              <w:rPr>
                <w:rFonts w:ascii="Arial" w:eastAsia="Arial" w:hAnsi="Arial" w:cs="Arial"/>
                <w:i/>
                <w:iCs/>
                <w:sz w:val="22"/>
                <w:szCs w:val="22"/>
              </w:rPr>
              <w:t>T</w:t>
            </w:r>
          </w:p>
        </w:tc>
        <w:tc>
          <w:tcPr>
            <w:tcW w:w="1607" w:type="dxa"/>
          </w:tcPr>
          <w:p w14:paraId="13B84FE1" w14:textId="0ACE8707" w:rsidR="0857FEE6" w:rsidRDefault="0857FEE6" w:rsidP="0857FEE6">
            <w:pPr>
              <w:jc w:val="center"/>
            </w:pPr>
            <w:r w:rsidRPr="0857FEE6">
              <w:rPr>
                <w:rFonts w:ascii="Arial" w:eastAsia="Arial" w:hAnsi="Arial" w:cs="Arial"/>
                <w:sz w:val="22"/>
                <w:szCs w:val="22"/>
              </w:rPr>
              <w:t>300 K</w:t>
            </w:r>
          </w:p>
        </w:tc>
      </w:tr>
      <w:tr w:rsidR="0857FEE6" w14:paraId="580BE02A" w14:textId="77777777" w:rsidTr="4B8A202F">
        <w:trPr>
          <w:trHeight w:val="41"/>
          <w:jc w:val="center"/>
        </w:trPr>
        <w:tc>
          <w:tcPr>
            <w:tcW w:w="1607" w:type="dxa"/>
          </w:tcPr>
          <w:p w14:paraId="007DF905" w14:textId="2F09AB18" w:rsidR="0857FEE6" w:rsidRDefault="0857FEE6" w:rsidP="0857FEE6">
            <w:pPr>
              <w:jc w:val="center"/>
            </w:pPr>
            <w:r w:rsidRPr="0857FEE6">
              <w:rPr>
                <w:rFonts w:ascii="Arial" w:eastAsia="Arial" w:hAnsi="Arial" w:cs="Arial"/>
                <w:sz w:val="22"/>
                <w:szCs w:val="22"/>
              </w:rPr>
              <w:t>Top-Rail DC Supply Voltage</w:t>
            </w:r>
          </w:p>
        </w:tc>
        <w:tc>
          <w:tcPr>
            <w:tcW w:w="1607" w:type="dxa"/>
          </w:tcPr>
          <w:p w14:paraId="7A7C038A" w14:textId="7CBAD567" w:rsidR="0857FEE6" w:rsidRDefault="0857FEE6" w:rsidP="0857FEE6">
            <w:pPr>
              <w:jc w:val="center"/>
            </w:pPr>
            <w:r w:rsidRPr="0857FEE6">
              <w:rPr>
                <w:rFonts w:ascii="Arial" w:eastAsia="Arial" w:hAnsi="Arial" w:cs="Arial"/>
                <w:i/>
                <w:iCs/>
                <w:sz w:val="22"/>
                <w:szCs w:val="22"/>
              </w:rPr>
              <w:t>V</w:t>
            </w:r>
            <w:r w:rsidRPr="0857FEE6">
              <w:rPr>
                <w:rFonts w:ascii="Arial" w:eastAsia="Arial" w:hAnsi="Arial" w:cs="Arial"/>
                <w:i/>
                <w:iCs/>
                <w:sz w:val="22"/>
                <w:szCs w:val="22"/>
                <w:vertAlign w:val="subscript"/>
              </w:rPr>
              <w:t>CC</w:t>
            </w:r>
          </w:p>
        </w:tc>
        <w:tc>
          <w:tcPr>
            <w:tcW w:w="1607" w:type="dxa"/>
          </w:tcPr>
          <w:p w14:paraId="5B737E01" w14:textId="36A0BF70" w:rsidR="0857FEE6" w:rsidRDefault="0857FEE6" w:rsidP="0857FEE6">
            <w:pPr>
              <w:jc w:val="center"/>
            </w:pPr>
            <w:r w:rsidRPr="0857FEE6">
              <w:rPr>
                <w:rFonts w:ascii="Arial" w:eastAsia="Arial" w:hAnsi="Arial" w:cs="Arial"/>
                <w:sz w:val="22"/>
                <w:szCs w:val="22"/>
              </w:rPr>
              <w:t>+6 V</w:t>
            </w:r>
          </w:p>
        </w:tc>
      </w:tr>
      <w:tr w:rsidR="0857FEE6" w14:paraId="537A0FA7" w14:textId="77777777" w:rsidTr="4B8A202F">
        <w:trPr>
          <w:trHeight w:val="38"/>
          <w:jc w:val="center"/>
        </w:trPr>
        <w:tc>
          <w:tcPr>
            <w:tcW w:w="1607" w:type="dxa"/>
          </w:tcPr>
          <w:p w14:paraId="2C2FDCF5" w14:textId="47ABD504" w:rsidR="0857FEE6" w:rsidRDefault="0857FEE6" w:rsidP="0857FEE6">
            <w:pPr>
              <w:jc w:val="center"/>
            </w:pPr>
            <w:r w:rsidRPr="0857FEE6">
              <w:rPr>
                <w:rFonts w:ascii="Arial" w:eastAsia="Arial" w:hAnsi="Arial" w:cs="Arial"/>
                <w:sz w:val="22"/>
                <w:szCs w:val="22"/>
              </w:rPr>
              <w:t>Bottom-Rail DC Supply Voltage</w:t>
            </w:r>
          </w:p>
        </w:tc>
        <w:tc>
          <w:tcPr>
            <w:tcW w:w="1607" w:type="dxa"/>
          </w:tcPr>
          <w:p w14:paraId="153BD557" w14:textId="16503F5D" w:rsidR="0857FEE6" w:rsidRDefault="0857FEE6" w:rsidP="0857FEE6">
            <w:pPr>
              <w:jc w:val="center"/>
            </w:pPr>
            <w:r w:rsidRPr="0857FEE6">
              <w:rPr>
                <w:rFonts w:ascii="Arial" w:eastAsia="Arial" w:hAnsi="Arial" w:cs="Arial"/>
                <w:i/>
                <w:iCs/>
                <w:sz w:val="22"/>
                <w:szCs w:val="22"/>
              </w:rPr>
              <w:t>V</w:t>
            </w:r>
            <w:r w:rsidRPr="0857FEE6">
              <w:rPr>
                <w:rFonts w:ascii="Arial" w:eastAsia="Arial" w:hAnsi="Arial" w:cs="Arial"/>
                <w:i/>
                <w:iCs/>
                <w:sz w:val="22"/>
                <w:szCs w:val="22"/>
                <w:vertAlign w:val="subscript"/>
              </w:rPr>
              <w:t>EE</w:t>
            </w:r>
          </w:p>
        </w:tc>
        <w:tc>
          <w:tcPr>
            <w:tcW w:w="1607" w:type="dxa"/>
          </w:tcPr>
          <w:p w14:paraId="35CD89EE" w14:textId="0C36CF3D" w:rsidR="0857FEE6" w:rsidRDefault="0857FEE6" w:rsidP="0857FEE6">
            <w:pPr>
              <w:jc w:val="center"/>
            </w:pPr>
            <w:r w:rsidRPr="0857FEE6">
              <w:rPr>
                <w:rFonts w:ascii="Arial" w:eastAsia="Arial" w:hAnsi="Arial" w:cs="Arial"/>
                <w:sz w:val="22"/>
                <w:szCs w:val="22"/>
              </w:rPr>
              <w:t>-6 V</w:t>
            </w:r>
          </w:p>
        </w:tc>
      </w:tr>
      <w:tr w:rsidR="0857FEE6" w14:paraId="0B755200" w14:textId="77777777" w:rsidTr="4B8A202F">
        <w:trPr>
          <w:trHeight w:val="41"/>
          <w:jc w:val="center"/>
        </w:trPr>
        <w:tc>
          <w:tcPr>
            <w:tcW w:w="1607" w:type="dxa"/>
          </w:tcPr>
          <w:p w14:paraId="3C34A97D" w14:textId="6F906461" w:rsidR="0857FEE6" w:rsidRDefault="0857FEE6" w:rsidP="0857FEE6">
            <w:pPr>
              <w:jc w:val="center"/>
            </w:pPr>
            <w:r w:rsidRPr="0857FEE6">
              <w:rPr>
                <w:rFonts w:ascii="Arial" w:eastAsia="Arial" w:hAnsi="Arial" w:cs="Arial"/>
                <w:sz w:val="22"/>
                <w:szCs w:val="22"/>
              </w:rPr>
              <w:t>Audio Signal Frequency</w:t>
            </w:r>
          </w:p>
        </w:tc>
        <w:tc>
          <w:tcPr>
            <w:tcW w:w="1607" w:type="dxa"/>
          </w:tcPr>
          <w:p w14:paraId="72B0E00A" w14:textId="732EA3D9" w:rsidR="0857FEE6" w:rsidRDefault="0857FEE6" w:rsidP="0857FEE6">
            <w:pPr>
              <w:jc w:val="center"/>
            </w:pPr>
            <w:proofErr w:type="spellStart"/>
            <w:r w:rsidRPr="0857FEE6">
              <w:rPr>
                <w:rFonts w:ascii="Arial" w:eastAsia="Arial" w:hAnsi="Arial" w:cs="Arial"/>
                <w:i/>
                <w:iCs/>
                <w:sz w:val="22"/>
                <w:szCs w:val="22"/>
              </w:rPr>
              <w:t>f</w:t>
            </w:r>
            <w:r w:rsidRPr="0857FEE6">
              <w:rPr>
                <w:rFonts w:ascii="Arial" w:eastAsia="Arial" w:hAnsi="Arial" w:cs="Arial"/>
                <w:i/>
                <w:iCs/>
                <w:sz w:val="22"/>
                <w:szCs w:val="22"/>
                <w:vertAlign w:val="subscript"/>
              </w:rPr>
              <w:t>m</w:t>
            </w:r>
            <w:proofErr w:type="spellEnd"/>
          </w:p>
        </w:tc>
        <w:tc>
          <w:tcPr>
            <w:tcW w:w="1607" w:type="dxa"/>
          </w:tcPr>
          <w:p w14:paraId="1AFCEC67" w14:textId="74135AE2" w:rsidR="0857FEE6" w:rsidRDefault="0857FEE6" w:rsidP="0857FEE6">
            <w:pPr>
              <w:jc w:val="center"/>
            </w:pPr>
            <w:r w:rsidRPr="0857FEE6">
              <w:rPr>
                <w:rFonts w:ascii="Arial" w:eastAsia="Arial" w:hAnsi="Arial" w:cs="Arial"/>
                <w:sz w:val="22"/>
                <w:szCs w:val="22"/>
              </w:rPr>
              <w:t>261.626 Hz</w:t>
            </w:r>
          </w:p>
        </w:tc>
      </w:tr>
      <w:tr w:rsidR="0857FEE6" w14:paraId="12DB7E96" w14:textId="77777777" w:rsidTr="4B8A202F">
        <w:trPr>
          <w:trHeight w:val="79"/>
          <w:jc w:val="center"/>
        </w:trPr>
        <w:tc>
          <w:tcPr>
            <w:tcW w:w="1607" w:type="dxa"/>
          </w:tcPr>
          <w:p w14:paraId="5C0AAED0" w14:textId="02BCBD60" w:rsidR="0857FEE6" w:rsidRDefault="0857FEE6" w:rsidP="0857FEE6">
            <w:pPr>
              <w:jc w:val="center"/>
            </w:pPr>
            <w:r w:rsidRPr="0857FEE6">
              <w:rPr>
                <w:rFonts w:ascii="Arial" w:eastAsia="Arial" w:hAnsi="Arial" w:cs="Arial"/>
                <w:sz w:val="22"/>
                <w:szCs w:val="22"/>
              </w:rPr>
              <w:t>Signal Generator Output Resistance</w:t>
            </w:r>
          </w:p>
        </w:tc>
        <w:tc>
          <w:tcPr>
            <w:tcW w:w="1607" w:type="dxa"/>
          </w:tcPr>
          <w:p w14:paraId="08108499" w14:textId="1619F880" w:rsidR="0857FEE6" w:rsidRDefault="0857FEE6" w:rsidP="0857FEE6">
            <w:pPr>
              <w:jc w:val="center"/>
            </w:pPr>
            <w:proofErr w:type="spellStart"/>
            <w:r w:rsidRPr="0857FEE6">
              <w:rPr>
                <w:rFonts w:ascii="Arial" w:eastAsia="Arial" w:hAnsi="Arial" w:cs="Arial"/>
                <w:i/>
                <w:iCs/>
                <w:sz w:val="22"/>
                <w:szCs w:val="22"/>
              </w:rPr>
              <w:t>R</w:t>
            </w:r>
            <w:r w:rsidRPr="0857FEE6">
              <w:rPr>
                <w:rFonts w:ascii="Arial" w:eastAsia="Arial" w:hAnsi="Arial" w:cs="Arial"/>
                <w:i/>
                <w:iCs/>
                <w:sz w:val="22"/>
                <w:szCs w:val="22"/>
                <w:vertAlign w:val="subscript"/>
              </w:rPr>
              <w:t>sig</w:t>
            </w:r>
            <w:proofErr w:type="spellEnd"/>
          </w:p>
        </w:tc>
        <w:tc>
          <w:tcPr>
            <w:tcW w:w="1607" w:type="dxa"/>
          </w:tcPr>
          <w:p w14:paraId="3AB7D5CC" w14:textId="681BBD87" w:rsidR="0857FEE6" w:rsidRDefault="0857FEE6" w:rsidP="0857FEE6">
            <w:pPr>
              <w:jc w:val="center"/>
            </w:pPr>
            <w:r w:rsidRPr="0857FEE6">
              <w:rPr>
                <w:rFonts w:ascii="Arial" w:eastAsia="Arial" w:hAnsi="Arial" w:cs="Arial"/>
                <w:sz w:val="22"/>
                <w:szCs w:val="22"/>
              </w:rPr>
              <w:t>50 Ω</w:t>
            </w:r>
          </w:p>
        </w:tc>
      </w:tr>
      <w:tr w:rsidR="0857FEE6" w14:paraId="187E4904" w14:textId="77777777" w:rsidTr="4B8A202F">
        <w:trPr>
          <w:trHeight w:val="38"/>
          <w:jc w:val="center"/>
        </w:trPr>
        <w:tc>
          <w:tcPr>
            <w:tcW w:w="1607" w:type="dxa"/>
          </w:tcPr>
          <w:p w14:paraId="108FF7D8" w14:textId="2D6DE12C" w:rsidR="0857FEE6" w:rsidRDefault="0857FEE6" w:rsidP="0857FEE6">
            <w:pPr>
              <w:jc w:val="center"/>
            </w:pPr>
            <w:r w:rsidRPr="0857FEE6">
              <w:rPr>
                <w:rFonts w:ascii="Arial" w:eastAsia="Arial" w:hAnsi="Arial" w:cs="Arial"/>
                <w:sz w:val="22"/>
                <w:szCs w:val="22"/>
              </w:rPr>
              <w:t>Load Resistance</w:t>
            </w:r>
          </w:p>
        </w:tc>
        <w:tc>
          <w:tcPr>
            <w:tcW w:w="1607" w:type="dxa"/>
          </w:tcPr>
          <w:p w14:paraId="77C2D6FC" w14:textId="569ABCEB" w:rsidR="0857FEE6" w:rsidRDefault="0857FEE6" w:rsidP="0857FEE6">
            <w:pPr>
              <w:jc w:val="center"/>
            </w:pPr>
            <w:r w:rsidRPr="0857FEE6">
              <w:rPr>
                <w:rFonts w:ascii="Arial" w:eastAsia="Arial" w:hAnsi="Arial" w:cs="Arial"/>
                <w:i/>
                <w:iCs/>
                <w:sz w:val="22"/>
                <w:szCs w:val="22"/>
              </w:rPr>
              <w:t>R</w:t>
            </w:r>
            <w:r w:rsidRPr="0857FEE6">
              <w:rPr>
                <w:rFonts w:ascii="Arial" w:eastAsia="Arial" w:hAnsi="Arial" w:cs="Arial"/>
                <w:i/>
                <w:iCs/>
                <w:sz w:val="22"/>
                <w:szCs w:val="22"/>
                <w:vertAlign w:val="subscript"/>
              </w:rPr>
              <w:t>L</w:t>
            </w:r>
          </w:p>
        </w:tc>
        <w:tc>
          <w:tcPr>
            <w:tcW w:w="1607" w:type="dxa"/>
          </w:tcPr>
          <w:p w14:paraId="5E0403A4" w14:textId="4B091572" w:rsidR="0857FEE6" w:rsidRDefault="0857FEE6" w:rsidP="0857FEE6">
            <w:pPr>
              <w:jc w:val="center"/>
            </w:pPr>
            <w:r w:rsidRPr="0857FEE6">
              <w:rPr>
                <w:rFonts w:ascii="Arial" w:eastAsia="Arial" w:hAnsi="Arial" w:cs="Arial"/>
                <w:sz w:val="22"/>
                <w:szCs w:val="22"/>
              </w:rPr>
              <w:t>32 Ω</w:t>
            </w:r>
          </w:p>
        </w:tc>
      </w:tr>
    </w:tbl>
    <w:p w14:paraId="4356D04D" w14:textId="06EA14A6" w:rsidR="0857FEE6" w:rsidRDefault="0857FEE6" w:rsidP="0857FEE6">
      <w:pPr>
        <w:jc w:val="center"/>
      </w:pPr>
      <w:r w:rsidRPr="0857FEE6">
        <w:rPr>
          <w:rFonts w:ascii="Arial" w:eastAsia="Arial" w:hAnsi="Arial" w:cs="Arial"/>
          <w:sz w:val="22"/>
          <w:szCs w:val="22"/>
        </w:rPr>
        <w:t>Table I. Design constraints</w:t>
      </w:r>
    </w:p>
    <w:p w14:paraId="59D9B585" w14:textId="6C493FBB" w:rsidR="0857FEE6" w:rsidRDefault="0857FEE6">
      <w:r>
        <w:br/>
      </w:r>
    </w:p>
    <w:p w14:paraId="4D2E33A4" w14:textId="006ED313" w:rsidR="474219B7" w:rsidRDefault="474219B7" w:rsidP="474219B7">
      <w:pPr>
        <w:pStyle w:val="Text"/>
      </w:pPr>
    </w:p>
    <w:p w14:paraId="46624E8D" w14:textId="31005FC5" w:rsidR="474219B7" w:rsidRDefault="474219B7" w:rsidP="474219B7">
      <w:pPr>
        <w:pStyle w:val="Text"/>
      </w:pPr>
    </w:p>
    <w:p w14:paraId="485C3AF9" w14:textId="77777777" w:rsidR="008A3C23" w:rsidRDefault="008A3C23" w:rsidP="001F4C5C">
      <w:pPr>
        <w:pStyle w:val="Heading1"/>
      </w:pPr>
      <w:r>
        <w:t>Guidelines For Manuscript Prepar</w:t>
      </w:r>
      <w:r w:rsidR="00904C7E">
        <w:t>a</w:t>
      </w:r>
      <w:r>
        <w:t>tion</w:t>
      </w:r>
    </w:p>
    <w:p w14:paraId="154F3DF3" w14:textId="77777777" w:rsidR="00E97402" w:rsidRDefault="00E97402">
      <w:pPr>
        <w:pStyle w:val="Text"/>
      </w:pPr>
      <w:r>
        <w:t xml:space="preserve">When you open </w:t>
      </w:r>
      <w:r w:rsidR="00A40127">
        <w:t>trans_jour.docx</w:t>
      </w:r>
      <w:r>
        <w:t xml:space="preserve">, select “Page Layout” from the “View” menu in the menu bar (View | Page Layout), </w:t>
      </w:r>
      <w:r w:rsidR="00F33D49">
        <w:t>(these instructions assume MS 6.0. Some versions may have alternate ways to access the same functionalities noted here)</w:t>
      </w:r>
      <w:r w:rsidR="003427CE">
        <w:t xml:space="preserve">. </w:t>
      </w:r>
      <w:r>
        <w:t xml:space="preserve">Then, type over sections of </w:t>
      </w:r>
      <w:r w:rsidR="00A40127">
        <w:t>trans_jour.docx</w:t>
      </w:r>
      <w:r>
        <w:t xml:space="preserve"> or cut and paste from another document and use markup styles. The pull-down style menu is at the left of the Formatting Toolbar at the top of your </w:t>
      </w:r>
      <w:r>
        <w:rPr>
          <w:i/>
          <w:iCs/>
        </w:rPr>
        <w:t>Word</w:t>
      </w:r>
      <w:r>
        <w:t xml:space="preserve"> window (for example, the style at this point in the document is “Text”). Highlight a section that you want to designate with a certain style, </w:t>
      </w:r>
      <w:r w:rsidR="00864212">
        <w:t>and then</w:t>
      </w:r>
      <w:r>
        <w:t xml:space="preserve"> select the appropriate name on the style menu. The style will adjust your fonts and line spacing. </w:t>
      </w:r>
      <w:r w:rsidRPr="00392DBA">
        <w:rPr>
          <w:bCs/>
        </w:rPr>
        <w:t>Do not change the font sizes or line spacing to squeeze more text into a limited number of pages.</w:t>
      </w:r>
      <w:r>
        <w:rPr>
          <w:b/>
          <w:bCs/>
        </w:rPr>
        <w:t xml:space="preserve"> </w:t>
      </w:r>
      <w:r>
        <w:t xml:space="preserve">Use italics for emphasis; do not underline. </w:t>
      </w:r>
    </w:p>
    <w:p w14:paraId="1C083E70" w14:textId="77777777" w:rsidR="00E97402" w:rsidRDefault="00E97402">
      <w:pPr>
        <w:pStyle w:val="Text"/>
      </w:pPr>
      <w:r>
        <w:t xml:space="preserve">To insert images in </w:t>
      </w:r>
      <w:r>
        <w:rPr>
          <w:i/>
          <w:iCs/>
        </w:rPr>
        <w:t>Word,</w:t>
      </w:r>
      <w:r>
        <w:t xml:space="preserve"> position the cursor at the insertion point and either use Insert | Picture | From File or copy the image to the Windows clipboard and then Edit | Paste Special | Picture (with “float over text” unchecked). </w:t>
      </w:r>
    </w:p>
    <w:p w14:paraId="03501A25" w14:textId="77777777" w:rsidR="00E97402" w:rsidRDefault="00E97402">
      <w:pPr>
        <w:pStyle w:val="Text"/>
      </w:pPr>
      <w:r>
        <w:t xml:space="preserve">IEEE will do the final formatting of your paper. If your paper is intended for a conference, please observe the conference page </w:t>
      </w:r>
      <w:r>
        <w:lastRenderedPageBreak/>
        <w:t xml:space="preserve">limits. </w:t>
      </w:r>
    </w:p>
    <w:p w14:paraId="3307AD8C" w14:textId="77777777" w:rsidR="00E97B99" w:rsidRDefault="00E97B99" w:rsidP="00E97B99">
      <w:pPr>
        <w:pStyle w:val="Heading2"/>
      </w:pPr>
      <w:r>
        <w:t>Abbreviations and Acronyms</w:t>
      </w:r>
    </w:p>
    <w:p w14:paraId="48999EDD" w14:textId="77777777" w:rsidR="00E97B99" w:rsidRDefault="00E97B99" w:rsidP="00E97B99">
      <w:pPr>
        <w:pStyle w:val="Text"/>
        <w:ind w:firstLine="144"/>
      </w:pPr>
      <w: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48706E4F" w14:textId="77777777" w:rsidR="00E97B99" w:rsidRDefault="00E97B99">
      <w:pPr>
        <w:pStyle w:val="Text"/>
      </w:pPr>
    </w:p>
    <w:p w14:paraId="1C44A75D" w14:textId="77777777" w:rsidR="00E97B99" w:rsidRDefault="00E97B99" w:rsidP="00E97B99">
      <w:pPr>
        <w:pStyle w:val="Heading2"/>
      </w:pPr>
      <w:r>
        <w:t>Other Recommendations</w:t>
      </w:r>
    </w:p>
    <w:p w14:paraId="10D56C63" w14:textId="77777777" w:rsidR="00E97B99" w:rsidRDefault="00E97B99" w:rsidP="00E97B99">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14:paraId="66ABBE05" w14:textId="77777777" w:rsidR="00E97B99" w:rsidRDefault="00E97B99" w:rsidP="00E97B99">
      <w:pPr>
        <w:pStyle w:val="Text"/>
      </w:pPr>
      <w:r>
        <w:t>Use a zero before decimal points: “0.25,” not “.25.” Use “cm</w:t>
      </w:r>
      <w:r>
        <w:rPr>
          <w:vertAlign w:val="superscript"/>
        </w:rPr>
        <w:t>3</w:t>
      </w:r>
      <w:r>
        <w:t xml:space="preserve">,” not “cc.” Indicate sample dimensions as “0.1 cm </w:t>
      </w:r>
      <w:r>
        <w:rPr>
          <w:rFonts w:ascii="Symbol" w:eastAsia="Symbol" w:hAnsi="Symbol" w:cs="Symbol"/>
        </w:rPr>
        <w:sym w:font="Symbol" w:char="F0B4"/>
      </w:r>
      <w:r>
        <w:t xml:space="preserve"> 0.2 cm,” not “0.1 </w:t>
      </w:r>
      <w:r>
        <w:rPr>
          <w:rFonts w:ascii="Symbol" w:eastAsia="Symbol" w:hAnsi="Symbol" w:cs="Symbol"/>
        </w:rPr>
        <w:sym w:font="Symbol" w:char="F0B4"/>
      </w:r>
      <w:r>
        <w:t xml:space="preserve"> 0.2 cm</w:t>
      </w:r>
      <w:r>
        <w:rPr>
          <w:vertAlign w:val="superscript"/>
        </w:rPr>
        <w:t>2</w:t>
      </w:r>
      <w:r>
        <w:t xml:space="preserve">.” The abbreviation for “seconds” is “s,” not “sec.” </w:t>
      </w:r>
      <w:r w:rsidR="00216141">
        <w:t xml:space="preserve">Use </w:t>
      </w:r>
      <w:r>
        <w:t>“Wb/m</w:t>
      </w:r>
      <w:r>
        <w:rPr>
          <w:vertAlign w:val="superscript"/>
        </w:rPr>
        <w:t>2</w:t>
      </w:r>
      <w:r>
        <w:t>” or “</w:t>
      </w:r>
      <w:proofErr w:type="spellStart"/>
      <w:r>
        <w:t>webers</w:t>
      </w:r>
      <w:proofErr w:type="spellEnd"/>
      <w:r>
        <w:t xml:space="preserve"> per square meter,” not “</w:t>
      </w:r>
      <w:proofErr w:type="spellStart"/>
      <w:r>
        <w:t>webers</w:t>
      </w:r>
      <w:proofErr w:type="spellEnd"/>
      <w:r>
        <w:t>/m</w:t>
      </w:r>
      <w:r>
        <w:rPr>
          <w:vertAlign w:val="superscript"/>
        </w:rPr>
        <w:t>2</w:t>
      </w:r>
      <w:r>
        <w:t>.” When expressing a range of values, write “7 to 9” or “7-9,” not “7~9.”</w:t>
      </w:r>
    </w:p>
    <w:p w14:paraId="65A5BE86" w14:textId="77777777" w:rsidR="00E97B99" w:rsidRDefault="00E97B99" w:rsidP="00E97B99">
      <w:pPr>
        <w:pStyle w:val="Tex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14:paraId="228B0C6C" w14:textId="77777777" w:rsidR="00E97B99" w:rsidRDefault="00E97B99" w:rsidP="00E97B99">
      <w:pPr>
        <w:pStyle w:val="Text"/>
      </w:pPr>
      <w: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14:paraId="4B685ABC" w14:textId="77777777" w:rsidR="00E97B99" w:rsidRDefault="00E97B99" w:rsidP="00E97B99">
      <w:pPr>
        <w:pStyle w:val="Heading1"/>
      </w:pPr>
      <w:r>
        <w:t>M</w:t>
      </w:r>
      <w:r>
        <w:rPr>
          <w:sz w:val="16"/>
          <w:szCs w:val="16"/>
        </w:rPr>
        <w:t>ATH</w:t>
      </w:r>
    </w:p>
    <w:p w14:paraId="7D6DAD6B" w14:textId="77777777" w:rsidR="00E97B99" w:rsidRDefault="00E97B99" w:rsidP="00E97B99">
      <w:pPr>
        <w:pStyle w:val="Text"/>
      </w:pPr>
      <w:r>
        <w:t xml:space="preserve">If you are using </w:t>
      </w:r>
      <w:r>
        <w:rPr>
          <w:i/>
          <w:iCs/>
        </w:rPr>
        <w:t>Word,</w:t>
      </w:r>
      <w:r>
        <w:t xml:space="preserve"> use either the Microsoft Equation Editor or the </w:t>
      </w:r>
      <w:proofErr w:type="spellStart"/>
      <w:r>
        <w:rPr>
          <w:i/>
          <w:iCs/>
        </w:rPr>
        <w:t>MathType</w:t>
      </w:r>
      <w:proofErr w:type="spellEnd"/>
      <w:r>
        <w:t xml:space="preserve"> add-on (http://www.mathtype.com) for equations in your paper (Insert | Object | Create New | Microsoft Equation </w:t>
      </w:r>
      <w:r>
        <w:rPr>
          <w:i/>
          <w:iCs/>
        </w:rPr>
        <w:t>or</w:t>
      </w:r>
      <w:r>
        <w:t xml:space="preserve"> </w:t>
      </w:r>
      <w:proofErr w:type="spellStart"/>
      <w:r>
        <w:t>MathType</w:t>
      </w:r>
      <w:proofErr w:type="spellEnd"/>
      <w:r>
        <w:t xml:space="preserve"> Equation). “Float over text” should </w:t>
      </w:r>
      <w:r>
        <w:rPr>
          <w:i/>
          <w:iCs/>
        </w:rPr>
        <w:t>not</w:t>
      </w:r>
      <w:r>
        <w:t xml:space="preserve"> be selected. </w:t>
      </w:r>
    </w:p>
    <w:p w14:paraId="73A2DAE1" w14:textId="77777777" w:rsidR="00E97B99" w:rsidRDefault="00E97B99" w:rsidP="00E97B99">
      <w:pPr>
        <w:pStyle w:val="Heading2"/>
      </w:pPr>
      <w:r>
        <w:t>Equations</w:t>
      </w:r>
    </w:p>
    <w:p w14:paraId="49B3D110" w14:textId="77777777" w:rsidR="00E97B99" w:rsidRDefault="00E97B99" w:rsidP="00E97B99">
      <w:pPr>
        <w:pStyle w:val="Text"/>
      </w:pPr>
      <w:r>
        <w:t xml:space="preserve">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w:t>
      </w:r>
      <w:proofErr w:type="gramStart"/>
      <w:r>
        <w:t>( /</w:t>
      </w:r>
      <w:proofErr w:type="gramEnd"/>
      <w:r>
        <w:t xml:space="preserve"> ), the exp function, or appropriate exponents. Use parentheses to avoid ambiguities in denominators. Punctuate equations when they are part of a sentence, as in</w:t>
      </w:r>
    </w:p>
    <w:p w14:paraId="12683F3D" w14:textId="77777777" w:rsidR="00E97B99" w:rsidRDefault="00E97B99" w:rsidP="00E97B99">
      <w:pPr>
        <w:pStyle w:val="Text"/>
      </w:pPr>
    </w:p>
    <w:p w14:paraId="444EB444" w14:textId="77777777" w:rsidR="00E97B99" w:rsidRDefault="00E97B99" w:rsidP="00E97B99">
      <w:pPr>
        <w:pStyle w:val="Equation"/>
      </w:pPr>
      <w:r>
        <w:tab/>
        <w:t>(1)</w:t>
      </w:r>
    </w:p>
    <w:p w14:paraId="1A667BE2" w14:textId="77777777" w:rsidR="00E97B99" w:rsidRDefault="00E97B99" w:rsidP="00E97B99"/>
    <w:p w14:paraId="68AB4525" w14:textId="77777777" w:rsidR="00E97B99" w:rsidRDefault="00E97B99" w:rsidP="00E97B99">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w:t>
      </w:r>
      <w:proofErr w:type="gramStart"/>
      <w:r>
        <w:t>... .</w:t>
      </w:r>
      <w:proofErr w:type="gramEnd"/>
      <w:r>
        <w:t>”</w:t>
      </w:r>
    </w:p>
    <w:p w14:paraId="0D88978D" w14:textId="77777777" w:rsidR="00E97B99" w:rsidRDefault="00E97B99" w:rsidP="00E97B99">
      <w:pPr>
        <w:pStyle w:val="Heading1"/>
      </w:pPr>
      <w:r>
        <w:t>Units</w:t>
      </w:r>
    </w:p>
    <w:p w14:paraId="4C2AC068" w14:textId="77777777" w:rsidR="00E97B99" w:rsidRDefault="00E97B99" w:rsidP="00E97B99">
      <w:pPr>
        <w:pStyle w:val="Text"/>
      </w:pPr>
      <w:r>
        <w:t xml:space="preserve">Use either SI (MKS) or CGS as primary units. (SI units are strongly encouraged.) English units may be used as secondary units (in parentheses). </w:t>
      </w:r>
      <w:r w:rsidRPr="00A95C50">
        <w:rPr>
          <w:bCs/>
        </w:rPr>
        <w:t>This applies to papers in data storage</w:t>
      </w:r>
      <w:r>
        <w:rPr>
          <w:b/>
          <w:bCs/>
        </w:rPr>
        <w:t>.</w:t>
      </w:r>
      <w:r>
        <w:t xml:space="preserve"> For example, write “15 Gb/cm</w:t>
      </w:r>
      <w:r>
        <w:rPr>
          <w:vertAlign w:val="superscript"/>
        </w:rPr>
        <w:t>2</w:t>
      </w:r>
      <w:r>
        <w:t xml:space="preserve"> (100 Gb/in</w:t>
      </w:r>
      <w:r>
        <w:rPr>
          <w:vertAlign w:val="superscript"/>
        </w:rPr>
        <w:t>2</w:t>
      </w:r>
      <w:r>
        <w:t xml:space="preserve">).” An exception is when English units are used as identifiers in trade, such as “3½-in disk drive.” 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in an equation.</w:t>
      </w:r>
    </w:p>
    <w:p w14:paraId="1F243ADD" w14:textId="77777777" w:rsidR="00E97B99" w:rsidRDefault="00E97B99" w:rsidP="00E97B99">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14:paraId="4BF2E509" w14:textId="77777777" w:rsidR="00E97B99" w:rsidRDefault="00E97B99" w:rsidP="00E97B99">
      <w:pPr>
        <w:pStyle w:val="Heading1"/>
      </w:pPr>
      <w:r>
        <w:t>Some Common Mistakes</w:t>
      </w:r>
    </w:p>
    <w:p w14:paraId="40495F50" w14:textId="77777777" w:rsidR="00E97B99" w:rsidRDefault="00E97B99" w:rsidP="00E97B99">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w:t>
      </w:r>
      <w:proofErr w:type="spellStart"/>
      <w:r>
        <w:t>remanent</w:t>
      </w:r>
      <w:proofErr w:type="spellEnd"/>
      <w:r>
        <w:t>”; do not write “</w:t>
      </w:r>
      <w:proofErr w:type="spellStart"/>
      <w:r>
        <w:t>remnance</w:t>
      </w:r>
      <w:proofErr w:type="spellEnd"/>
      <w:r>
        <w:t xml:space="preserv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w:t>
      </w:r>
      <w:proofErr w:type="spellStart"/>
      <w:r>
        <w:t>en</w:t>
      </w:r>
      <w:proofErr w:type="spellEnd"/>
      <w:r>
        <w:t>-dashes; for example, “</w:t>
      </w:r>
      <w:proofErr w:type="spellStart"/>
      <w:r>
        <w:t>NiMn</w:t>
      </w:r>
      <w:proofErr w:type="spellEnd"/>
      <w:r>
        <w:t>”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14:paraId="59DA601F" w14:textId="77777777" w:rsidR="00E97B99" w:rsidRDefault="00E97B99" w:rsidP="00E97B99">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14:paraId="29A659DC" w14:textId="77777777" w:rsidR="00E97B99" w:rsidRDefault="00E97B99" w:rsidP="00E97B99">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14:paraId="6DD2032B" w14:textId="77777777" w:rsidR="00E97B99" w:rsidRDefault="00216141" w:rsidP="00E97B99">
      <w:pPr>
        <w:pStyle w:val="Text"/>
      </w:pPr>
      <w:r>
        <w:t xml:space="preserve">A general IEEE </w:t>
      </w:r>
      <w:proofErr w:type="spellStart"/>
      <w:r>
        <w:t>style</w:t>
      </w:r>
      <w:r w:rsidR="00E97B99">
        <w:t>guide</w:t>
      </w:r>
      <w:proofErr w:type="spellEnd"/>
      <w:r w:rsidR="00E97B99">
        <w:t xml:space="preserve"> is available at </w:t>
      </w:r>
      <w:hyperlink r:id="rId12" w:tgtFrame="_blank" w:history="1">
        <w:r w:rsidR="00A91937" w:rsidRPr="003D1EBF">
          <w:rPr>
            <w:rStyle w:val="Hyperlink"/>
            <w:color w:val="1155CC"/>
            <w:sz w:val="19"/>
            <w:szCs w:val="19"/>
            <w:shd w:val="clear" w:color="auto" w:fill="FFFFFF"/>
          </w:rPr>
          <w:t>www.ieee.org/authortools</w:t>
        </w:r>
      </w:hyperlink>
      <w:r w:rsidR="00A91937">
        <w:rPr>
          <w:rStyle w:val="Hyperlink"/>
          <w:color w:val="1155CC"/>
          <w:sz w:val="19"/>
          <w:szCs w:val="19"/>
          <w:shd w:val="clear" w:color="auto" w:fill="FFFFFF"/>
        </w:rPr>
        <w:t>.</w:t>
      </w:r>
    </w:p>
    <w:p w14:paraId="2CD075F1" w14:textId="77777777" w:rsidR="00E97B99" w:rsidRDefault="007707AB" w:rsidP="001F4C5C">
      <w:pPr>
        <w:pStyle w:val="Heading2"/>
        <w:numPr>
          <w:ilvl w:val="0"/>
          <w:numId w:val="0"/>
        </w:numPr>
      </w:pPr>
      <w:r>
        <w:rPr>
          <w:noProof/>
        </w:rPr>
        <mc:AlternateContent>
          <mc:Choice Requires="wps">
            <w:drawing>
              <wp:anchor distT="0" distB="0" distL="114300" distR="114300" simplePos="0" relativeHeight="251658241" behindDoc="0" locked="0" layoutInCell="1" allowOverlap="1" wp14:anchorId="2576A09A" wp14:editId="52FC0697">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pic="http://schemas.openxmlformats.org/drawingml/2006/picture" xmlns:o="urn:schemas-microsoft-com:office:office" xmlns:v="urn:schemas-microsoft-com:vml" xmlns:w10="urn:schemas-microsoft-com:office:word" xmlns:w="http://schemas.openxmlformats.org/wordprocessingml/2006/main" xmlns:a14="http://schemas.microsoft.com/office/drawing/2010/main" xmlns="" xmlns:arto="http://schemas.microsoft.com/office/word/2006/arto" w="9525">
                              <a:solidFill>
                                <a:srgbClr val="000000"/>
                              </a:solidFill>
                              <a:miter lim="800000"/>
                              <a:headEnd/>
                              <a:tailEnd/>
                            </a14:hiddenLine>
                          </a:ext>
                        </a:extLst>
                      </wps:spPr>
                      <wps:txbx>
                        <w:txbxContent>
                          <w:p w14:paraId="3AE7E4A1" w14:textId="77777777" w:rsidR="007530A3" w:rsidRDefault="007707AB" w:rsidP="00E97B99">
                            <w:pPr>
                              <w:pStyle w:val="FootnoteText"/>
                              <w:ind w:firstLine="0"/>
                            </w:pPr>
                            <w:r w:rsidRPr="00113F26">
                              <w:rPr>
                                <w:noProof/>
                                <w:sz w:val="20"/>
                                <w:szCs w:val="20"/>
                              </w:rPr>
                              <w:drawing>
                                <wp:inline distT="0" distB="0" distL="0" distR="0" wp14:anchorId="6DE040E9" wp14:editId="4F270D2D">
                                  <wp:extent cx="3152775" cy="2390775"/>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6D3AC40D" w14:textId="77777777" w:rsidR="007530A3" w:rsidRDefault="007530A3"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14:paraId="028013E6" w14:textId="77777777" w:rsidR="007530A3" w:rsidRDefault="007530A3" w:rsidP="00E97B99">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76A09A" id="_x0000_t202" coordsize="21600,21600" o:spt="202" path="m,l,21600r21600,l21600,xe">
                <v:stroke joinstyle="miter"/>
                <v:path gradientshapeok="t" o:connecttype="rect"/>
              </v:shapetype>
              <v:shape id="Text Box 5" o:spid="_x0000_s1026" type="#_x0000_t202" style="position:absolute;margin-left:2.25pt;margin-top:6.8pt;width:248.4pt;height:234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" stroked="f">
                <v:textbox inset="0,0,0,0">
                  <w:txbxContent>
                    <w:p w14:paraId="3AE7E4A1" w14:textId="77777777" w:rsidR="007530A3" w:rsidRDefault="007707AB" w:rsidP="00E97B99">
                      <w:pPr>
                        <w:pStyle w:val="FootnoteText"/>
                        <w:ind w:firstLine="0"/>
                      </w:pPr>
                      <w:r w:rsidRPr="00113F26">
                        <w:rPr>
                          <w:noProof/>
                          <w:sz w:val="20"/>
                          <w:szCs w:val="20"/>
                        </w:rPr>
                        <w:drawing>
                          <wp:inline distT="0" distB="0" distL="0" distR="0" wp14:anchorId="6DE040E9" wp14:editId="4F270D2D">
                            <wp:extent cx="3152775" cy="2390775"/>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6D3AC40D" w14:textId="77777777" w:rsidR="007530A3" w:rsidRDefault="007530A3"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14:paraId="028013E6" w14:textId="77777777" w:rsidR="007530A3" w:rsidRDefault="007530A3" w:rsidP="00E97B99">
                      <w:pPr>
                        <w:pStyle w:val="FootnoteText"/>
                        <w:ind w:firstLine="0"/>
                      </w:pPr>
                      <w:r>
                        <w:t xml:space="preserve"> </w:t>
                      </w:r>
                    </w:p>
                  </w:txbxContent>
                </v:textbox>
                <w10:wrap type="square" anchorx="margin" anchory="margin"/>
              </v:shape>
            </w:pict>
          </mc:Fallback>
        </mc:AlternateContent>
      </w:r>
      <w:r>
        <w:rPr>
          <w:noProof/>
        </w:rPr>
        <mc:AlternateContent>
          <mc:Choice Requires="wps">
            <w:drawing>
              <wp:anchor distT="0" distB="0" distL="114300" distR="114300" simplePos="0" relativeHeight="251658240" behindDoc="0" locked="0" layoutInCell="0" allowOverlap="1" wp14:anchorId="2995B61C" wp14:editId="6F780F2F">
                <wp:simplePos x="0" y="0"/>
                <wp:positionH relativeFrom="margin">
                  <wp:posOffset>3429000</wp:posOffset>
                </wp:positionH>
                <wp:positionV relativeFrom="margin">
                  <wp:posOffset>0</wp:posOffset>
                </wp:positionV>
                <wp:extent cx="3154680" cy="404876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pic="http://schemas.openxmlformats.org/drawingml/2006/picture" xmlns:o="urn:schemas-microsoft-com:office:office" xmlns:v="urn:schemas-microsoft-com:vml" xmlns:w10="urn:schemas-microsoft-com:office:word" xmlns:w="http://schemas.openxmlformats.org/wordprocessingml/2006/main" xmlns:a14="http://schemas.microsoft.com/office/drawing/2010/main" xmlns="" xmlns:arto="http://schemas.microsoft.com/office/word/2006/arto" w="9525">
                              <a:solidFill>
                                <a:srgbClr val="000000"/>
                              </a:solidFill>
                              <a:miter lim="800000"/>
                              <a:headEnd/>
                              <a:tailEnd/>
                            </a14:hiddenLine>
                          </a:ext>
                        </a:extLst>
                      </wps:spPr>
                      <wps:txbx>
                        <w:txbxContent>
                          <w:p w14:paraId="2B28E59A" w14:textId="77777777" w:rsidR="007530A3" w:rsidRDefault="007530A3" w:rsidP="00E97B99">
                            <w:pPr>
                              <w:pStyle w:val="TableTitle"/>
                            </w:pPr>
                            <w:r>
                              <w:t>TABLE I</w:t>
                            </w:r>
                          </w:p>
                          <w:p w14:paraId="5AFD139C" w14:textId="77777777" w:rsidR="007530A3" w:rsidRDefault="007530A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530A3" w14:paraId="44874A7C" w14:textId="77777777">
                              <w:trPr>
                                <w:trHeight w:val="440"/>
                              </w:trPr>
                              <w:tc>
                                <w:tcPr>
                                  <w:tcW w:w="720" w:type="dxa"/>
                                  <w:tcBorders>
                                    <w:top w:val="double" w:sz="6" w:space="0" w:color="auto"/>
                                    <w:left w:val="nil"/>
                                    <w:bottom w:val="single" w:sz="6" w:space="0" w:color="auto"/>
                                    <w:right w:val="nil"/>
                                  </w:tcBorders>
                                  <w:vAlign w:val="center"/>
                                </w:tcPr>
                                <w:p w14:paraId="39E62DFD" w14:textId="77777777" w:rsidR="007530A3" w:rsidRDefault="007530A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4E7F0AB1" w14:textId="77777777" w:rsidR="007530A3" w:rsidRDefault="007530A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7ACA0296" w14:textId="77777777" w:rsidR="007530A3" w:rsidRDefault="007530A3">
                                  <w:pPr>
                                    <w:jc w:val="center"/>
                                    <w:rPr>
                                      <w:sz w:val="16"/>
                                      <w:szCs w:val="16"/>
                                    </w:rPr>
                                  </w:pPr>
                                  <w:r>
                                    <w:rPr>
                                      <w:sz w:val="16"/>
                                      <w:szCs w:val="16"/>
                                    </w:rPr>
                                    <w:t>Conversion from Gaussian and</w:t>
                                  </w:r>
                                </w:p>
                                <w:p w14:paraId="32D22FFA" w14:textId="77777777" w:rsidR="007530A3" w:rsidRDefault="007530A3">
                                  <w:pPr>
                                    <w:jc w:val="center"/>
                                    <w:rPr>
                                      <w:sz w:val="16"/>
                                      <w:szCs w:val="16"/>
                                    </w:rPr>
                                  </w:pPr>
                                  <w:r>
                                    <w:rPr>
                                      <w:sz w:val="16"/>
                                      <w:szCs w:val="16"/>
                                    </w:rPr>
                                    <w:t xml:space="preserve">CGS EMU to SI </w:t>
                                  </w:r>
                                  <w:r>
                                    <w:rPr>
                                      <w:sz w:val="16"/>
                                      <w:szCs w:val="16"/>
                                      <w:vertAlign w:val="superscript"/>
                                    </w:rPr>
                                    <w:t>a</w:t>
                                  </w:r>
                                </w:p>
                              </w:tc>
                            </w:tr>
                            <w:tr w:rsidR="007530A3" w14:paraId="7A7AFEAF" w14:textId="77777777">
                              <w:tc>
                                <w:tcPr>
                                  <w:tcW w:w="720" w:type="dxa"/>
                                  <w:tcBorders>
                                    <w:top w:val="nil"/>
                                    <w:left w:val="nil"/>
                                    <w:bottom w:val="nil"/>
                                    <w:right w:val="nil"/>
                                  </w:tcBorders>
                                </w:tcPr>
                                <w:p w14:paraId="15414786" w14:textId="77777777" w:rsidR="007530A3" w:rsidRDefault="007530A3">
                                  <w:pPr>
                                    <w:rPr>
                                      <w:sz w:val="16"/>
                                      <w:szCs w:val="16"/>
                                    </w:rPr>
                                  </w:pPr>
                                  <w:r>
                                    <w:rPr>
                                      <w:rFonts w:ascii="Symbol" w:eastAsia="Symbol" w:hAnsi="Symbol" w:cs="Symbol"/>
                                      <w:sz w:val="16"/>
                                      <w:szCs w:val="16"/>
                                    </w:rPr>
                                    <w:sym w:font="Symbol" w:char="F046"/>
                                  </w:r>
                                </w:p>
                              </w:tc>
                              <w:tc>
                                <w:tcPr>
                                  <w:tcW w:w="1710" w:type="dxa"/>
                                  <w:tcBorders>
                                    <w:top w:val="nil"/>
                                    <w:left w:val="nil"/>
                                    <w:bottom w:val="nil"/>
                                    <w:right w:val="nil"/>
                                  </w:tcBorders>
                                </w:tcPr>
                                <w:p w14:paraId="0461964E" w14:textId="77777777" w:rsidR="007530A3" w:rsidRDefault="007530A3">
                                  <w:pPr>
                                    <w:rPr>
                                      <w:sz w:val="16"/>
                                      <w:szCs w:val="16"/>
                                    </w:rPr>
                                  </w:pPr>
                                  <w:r>
                                    <w:rPr>
                                      <w:sz w:val="16"/>
                                      <w:szCs w:val="16"/>
                                    </w:rPr>
                                    <w:t>magnetic flux</w:t>
                                  </w:r>
                                </w:p>
                              </w:tc>
                              <w:tc>
                                <w:tcPr>
                                  <w:tcW w:w="2610" w:type="dxa"/>
                                  <w:tcBorders>
                                    <w:top w:val="nil"/>
                                    <w:left w:val="nil"/>
                                    <w:bottom w:val="nil"/>
                                    <w:right w:val="nil"/>
                                  </w:tcBorders>
                                </w:tcPr>
                                <w:p w14:paraId="2ECFF1C6" w14:textId="77777777" w:rsidR="007530A3" w:rsidRDefault="007530A3">
                                  <w:pPr>
                                    <w:rPr>
                                      <w:sz w:val="16"/>
                                      <w:szCs w:val="16"/>
                                    </w:rPr>
                                  </w:pPr>
                                  <w:r>
                                    <w:rPr>
                                      <w:sz w:val="16"/>
                                      <w:szCs w:val="16"/>
                                    </w:rPr>
                                    <w:t xml:space="preserve">1 Mx </w:t>
                                  </w:r>
                                  <w:r>
                                    <w:rPr>
                                      <w:rFonts w:ascii="Symbol" w:eastAsia="Symbol" w:hAnsi="Symbol" w:cs="Symbol"/>
                                      <w:sz w:val="16"/>
                                      <w:szCs w:val="16"/>
                                    </w:rPr>
                                    <w:sym w:font="Symbol" w:char="F0AE"/>
                                  </w:r>
                                  <w:r>
                                    <w:rPr>
                                      <w:sz w:val="16"/>
                                      <w:szCs w:val="16"/>
                                    </w:rPr>
                                    <w:t xml:space="preserve"> 10</w:t>
                                  </w:r>
                                  <w:r>
                                    <w:rPr>
                                      <w:rFonts w:ascii="Symbol" w:eastAsia="Symbol" w:hAnsi="Symbol" w:cs="Symbol"/>
                                      <w:sz w:val="16"/>
                                      <w:szCs w:val="16"/>
                                      <w:vertAlign w:val="superscript"/>
                                    </w:rPr>
                                    <w:sym w:font="Symbol" w:char="F02D"/>
                                  </w:r>
                                  <w:r>
                                    <w:rPr>
                                      <w:sz w:val="16"/>
                                      <w:szCs w:val="16"/>
                                      <w:vertAlign w:val="superscript"/>
                                    </w:rPr>
                                    <w:t>8</w:t>
                                  </w:r>
                                  <w:r>
                                    <w:rPr>
                                      <w:sz w:val="16"/>
                                      <w:szCs w:val="16"/>
                                    </w:rPr>
                                    <w:t xml:space="preserve"> Wb = 10</w:t>
                                  </w:r>
                                  <w:r>
                                    <w:rPr>
                                      <w:rFonts w:ascii="Symbol" w:eastAsia="Symbol" w:hAnsi="Symbol" w:cs="Symbol"/>
                                      <w:sz w:val="16"/>
                                      <w:szCs w:val="16"/>
                                      <w:vertAlign w:val="superscript"/>
                                    </w:rPr>
                                    <w:sym w:font="Symbol" w:char="F02D"/>
                                  </w:r>
                                  <w:r>
                                    <w:rPr>
                                      <w:sz w:val="16"/>
                                      <w:szCs w:val="16"/>
                                      <w:vertAlign w:val="superscript"/>
                                    </w:rPr>
                                    <w:t>8</w:t>
                                  </w:r>
                                  <w:r>
                                    <w:rPr>
                                      <w:sz w:val="16"/>
                                      <w:szCs w:val="16"/>
                                    </w:rPr>
                                    <w:t xml:space="preserve"> V·s</w:t>
                                  </w:r>
                                </w:p>
                              </w:tc>
                            </w:tr>
                            <w:tr w:rsidR="007530A3" w14:paraId="258596DD" w14:textId="77777777">
                              <w:tc>
                                <w:tcPr>
                                  <w:tcW w:w="720" w:type="dxa"/>
                                  <w:tcBorders>
                                    <w:top w:val="nil"/>
                                    <w:left w:val="nil"/>
                                    <w:bottom w:val="nil"/>
                                    <w:right w:val="nil"/>
                                  </w:tcBorders>
                                </w:tcPr>
                                <w:p w14:paraId="5B8983E5" w14:textId="77777777" w:rsidR="007530A3" w:rsidRDefault="007530A3">
                                  <w:pPr>
                                    <w:rPr>
                                      <w:i/>
                                      <w:iCs/>
                                      <w:sz w:val="16"/>
                                      <w:szCs w:val="16"/>
                                    </w:rPr>
                                  </w:pPr>
                                  <w:r>
                                    <w:rPr>
                                      <w:i/>
                                      <w:iCs/>
                                      <w:sz w:val="16"/>
                                      <w:szCs w:val="16"/>
                                    </w:rPr>
                                    <w:t>B</w:t>
                                  </w:r>
                                </w:p>
                              </w:tc>
                              <w:tc>
                                <w:tcPr>
                                  <w:tcW w:w="1710" w:type="dxa"/>
                                  <w:tcBorders>
                                    <w:top w:val="nil"/>
                                    <w:left w:val="nil"/>
                                    <w:bottom w:val="nil"/>
                                    <w:right w:val="nil"/>
                                  </w:tcBorders>
                                </w:tcPr>
                                <w:p w14:paraId="4595E000" w14:textId="77777777" w:rsidR="007530A3" w:rsidRDefault="007530A3">
                                  <w:pPr>
                                    <w:rPr>
                                      <w:sz w:val="16"/>
                                      <w:szCs w:val="16"/>
                                    </w:rPr>
                                  </w:pPr>
                                  <w:r>
                                    <w:rPr>
                                      <w:sz w:val="16"/>
                                      <w:szCs w:val="16"/>
                                    </w:rPr>
                                    <w:t xml:space="preserve">magnetic flux density, </w:t>
                                  </w:r>
                                </w:p>
                                <w:p w14:paraId="21BF4ADA" w14:textId="77777777" w:rsidR="007530A3" w:rsidRDefault="007530A3">
                                  <w:pPr>
                                    <w:rPr>
                                      <w:sz w:val="16"/>
                                      <w:szCs w:val="16"/>
                                    </w:rPr>
                                  </w:pPr>
                                  <w:r>
                                    <w:rPr>
                                      <w:sz w:val="16"/>
                                      <w:szCs w:val="16"/>
                                    </w:rPr>
                                    <w:t xml:space="preserve">  magnetic induction</w:t>
                                  </w:r>
                                </w:p>
                              </w:tc>
                              <w:tc>
                                <w:tcPr>
                                  <w:tcW w:w="2610" w:type="dxa"/>
                                  <w:tcBorders>
                                    <w:top w:val="nil"/>
                                    <w:left w:val="nil"/>
                                    <w:bottom w:val="nil"/>
                                    <w:right w:val="nil"/>
                                  </w:tcBorders>
                                </w:tcPr>
                                <w:p w14:paraId="42A7416C" w14:textId="77777777" w:rsidR="007530A3" w:rsidRDefault="007530A3">
                                  <w:pPr>
                                    <w:rPr>
                                      <w:sz w:val="16"/>
                                      <w:szCs w:val="16"/>
                                      <w:vertAlign w:val="superscript"/>
                                    </w:rPr>
                                  </w:pPr>
                                  <w:r>
                                    <w:rPr>
                                      <w:sz w:val="16"/>
                                      <w:szCs w:val="16"/>
                                    </w:rPr>
                                    <w:t xml:space="preserve">1 G </w:t>
                                  </w:r>
                                  <w:r>
                                    <w:rPr>
                                      <w:rFonts w:ascii="Symbol" w:eastAsia="Symbol" w:hAnsi="Symbol" w:cs="Symbol"/>
                                      <w:sz w:val="16"/>
                                      <w:szCs w:val="16"/>
                                    </w:rPr>
                                    <w:sym w:font="Symbol" w:char="F0AE"/>
                                  </w:r>
                                  <w:r>
                                    <w:rPr>
                                      <w:sz w:val="16"/>
                                      <w:szCs w:val="16"/>
                                    </w:rPr>
                                    <w:t xml:space="preserve"> 10</w:t>
                                  </w:r>
                                  <w:r>
                                    <w:rPr>
                                      <w:rFonts w:ascii="Symbol" w:eastAsia="Symbol" w:hAnsi="Symbol" w:cs="Symbol"/>
                                      <w:sz w:val="16"/>
                                      <w:szCs w:val="16"/>
                                      <w:vertAlign w:val="superscript"/>
                                    </w:rPr>
                                    <w:sym w:font="Symbol" w:char="F02D"/>
                                  </w:r>
                                  <w:r>
                                    <w:rPr>
                                      <w:sz w:val="16"/>
                                      <w:szCs w:val="16"/>
                                      <w:vertAlign w:val="superscript"/>
                                    </w:rPr>
                                    <w:t>4</w:t>
                                  </w:r>
                                  <w:r>
                                    <w:rPr>
                                      <w:sz w:val="16"/>
                                      <w:szCs w:val="16"/>
                                    </w:rPr>
                                    <w:t xml:space="preserve"> T = 10</w:t>
                                  </w:r>
                                  <w:r>
                                    <w:rPr>
                                      <w:rFonts w:ascii="Symbol" w:eastAsia="Symbol" w:hAnsi="Symbol" w:cs="Symbol"/>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7530A3" w14:paraId="5A97C14D" w14:textId="77777777">
                              <w:tc>
                                <w:tcPr>
                                  <w:tcW w:w="720" w:type="dxa"/>
                                  <w:tcBorders>
                                    <w:top w:val="nil"/>
                                    <w:left w:val="nil"/>
                                    <w:bottom w:val="nil"/>
                                    <w:right w:val="nil"/>
                                  </w:tcBorders>
                                </w:tcPr>
                                <w:p w14:paraId="10F972D5" w14:textId="77777777" w:rsidR="007530A3" w:rsidRDefault="007530A3">
                                  <w:pPr>
                                    <w:rPr>
                                      <w:i/>
                                      <w:iCs/>
                                      <w:sz w:val="16"/>
                                      <w:szCs w:val="16"/>
                                    </w:rPr>
                                  </w:pPr>
                                  <w:r>
                                    <w:rPr>
                                      <w:i/>
                                      <w:iCs/>
                                      <w:sz w:val="16"/>
                                      <w:szCs w:val="16"/>
                                    </w:rPr>
                                    <w:t>H</w:t>
                                  </w:r>
                                </w:p>
                              </w:tc>
                              <w:tc>
                                <w:tcPr>
                                  <w:tcW w:w="1710" w:type="dxa"/>
                                  <w:tcBorders>
                                    <w:top w:val="nil"/>
                                    <w:left w:val="nil"/>
                                    <w:bottom w:val="nil"/>
                                    <w:right w:val="nil"/>
                                  </w:tcBorders>
                                </w:tcPr>
                                <w:p w14:paraId="4CB700FD" w14:textId="77777777" w:rsidR="007530A3" w:rsidRDefault="007530A3">
                                  <w:pPr>
                                    <w:rPr>
                                      <w:sz w:val="16"/>
                                      <w:szCs w:val="16"/>
                                    </w:rPr>
                                  </w:pPr>
                                  <w:r>
                                    <w:rPr>
                                      <w:sz w:val="16"/>
                                      <w:szCs w:val="16"/>
                                    </w:rPr>
                                    <w:t>magnetic field strength</w:t>
                                  </w:r>
                                </w:p>
                              </w:tc>
                              <w:tc>
                                <w:tcPr>
                                  <w:tcW w:w="2610" w:type="dxa"/>
                                  <w:tcBorders>
                                    <w:top w:val="nil"/>
                                    <w:left w:val="nil"/>
                                    <w:bottom w:val="nil"/>
                                    <w:right w:val="nil"/>
                                  </w:tcBorders>
                                </w:tcPr>
                                <w:p w14:paraId="23ADB8D0" w14:textId="77777777" w:rsidR="007530A3" w:rsidRDefault="007530A3">
                                  <w:pPr>
                                    <w:rPr>
                                      <w:sz w:val="16"/>
                                      <w:szCs w:val="16"/>
                                    </w:rPr>
                                  </w:pPr>
                                  <w:r>
                                    <w:rPr>
                                      <w:sz w:val="16"/>
                                      <w:szCs w:val="16"/>
                                    </w:rPr>
                                    <w:t xml:space="preserve">1 </w:t>
                                  </w:r>
                                  <w:proofErr w:type="spellStart"/>
                                  <w:r>
                                    <w:rPr>
                                      <w:sz w:val="16"/>
                                      <w:szCs w:val="16"/>
                                    </w:rPr>
                                    <w:t>Oe</w:t>
                                  </w:r>
                                  <w:proofErr w:type="spellEnd"/>
                                  <w:r>
                                    <w:rPr>
                                      <w:sz w:val="16"/>
                                      <w:szCs w:val="16"/>
                                    </w:rPr>
                                    <w:t xml:space="preserve"> </w:t>
                                  </w:r>
                                  <w:r>
                                    <w:rPr>
                                      <w:rFonts w:ascii="Symbol" w:eastAsia="Symbol" w:hAnsi="Symbol" w:cs="Symbol"/>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rFonts w:ascii="Symbol" w:eastAsia="Symbol" w:hAnsi="Symbol" w:cs="Symbol"/>
                                      <w:sz w:val="16"/>
                                      <w:szCs w:val="16"/>
                                    </w:rPr>
                                    <w:sym w:font="Symbol" w:char="F070"/>
                                  </w:r>
                                  <w:r>
                                    <w:rPr>
                                      <w:sz w:val="16"/>
                                      <w:szCs w:val="16"/>
                                    </w:rPr>
                                    <w:t>) A/m</w:t>
                                  </w:r>
                                </w:p>
                              </w:tc>
                            </w:tr>
                            <w:tr w:rsidR="007530A3" w14:paraId="57C18F72" w14:textId="77777777">
                              <w:tc>
                                <w:tcPr>
                                  <w:tcW w:w="720" w:type="dxa"/>
                                  <w:tcBorders>
                                    <w:top w:val="nil"/>
                                    <w:left w:val="nil"/>
                                    <w:bottom w:val="nil"/>
                                    <w:right w:val="nil"/>
                                  </w:tcBorders>
                                </w:tcPr>
                                <w:p w14:paraId="0ADF9A97" w14:textId="77777777" w:rsidR="007530A3" w:rsidRDefault="007530A3">
                                  <w:pPr>
                                    <w:rPr>
                                      <w:i/>
                                      <w:iCs/>
                                      <w:sz w:val="16"/>
                                      <w:szCs w:val="16"/>
                                    </w:rPr>
                                  </w:pPr>
                                  <w:r>
                                    <w:rPr>
                                      <w:i/>
                                      <w:iCs/>
                                      <w:sz w:val="16"/>
                                      <w:szCs w:val="16"/>
                                    </w:rPr>
                                    <w:t>m</w:t>
                                  </w:r>
                                </w:p>
                              </w:tc>
                              <w:tc>
                                <w:tcPr>
                                  <w:tcW w:w="1710" w:type="dxa"/>
                                  <w:tcBorders>
                                    <w:top w:val="nil"/>
                                    <w:left w:val="nil"/>
                                    <w:bottom w:val="nil"/>
                                    <w:right w:val="nil"/>
                                  </w:tcBorders>
                                </w:tcPr>
                                <w:p w14:paraId="3F3A50BF" w14:textId="77777777" w:rsidR="007530A3" w:rsidRDefault="007530A3">
                                  <w:pPr>
                                    <w:rPr>
                                      <w:sz w:val="16"/>
                                      <w:szCs w:val="16"/>
                                      <w:vertAlign w:val="superscript"/>
                                    </w:rPr>
                                  </w:pPr>
                                  <w:r>
                                    <w:rPr>
                                      <w:sz w:val="16"/>
                                      <w:szCs w:val="16"/>
                                    </w:rPr>
                                    <w:t>magnetic moment</w:t>
                                  </w:r>
                                </w:p>
                              </w:tc>
                              <w:tc>
                                <w:tcPr>
                                  <w:tcW w:w="2610" w:type="dxa"/>
                                  <w:tcBorders>
                                    <w:top w:val="nil"/>
                                    <w:left w:val="nil"/>
                                    <w:bottom w:val="nil"/>
                                    <w:right w:val="nil"/>
                                  </w:tcBorders>
                                </w:tcPr>
                                <w:p w14:paraId="3B388A93" w14:textId="77777777" w:rsidR="007530A3" w:rsidRDefault="007530A3">
                                  <w:pPr>
                                    <w:rPr>
                                      <w:sz w:val="16"/>
                                      <w:szCs w:val="16"/>
                                    </w:rPr>
                                  </w:pPr>
                                  <w:r>
                                    <w:rPr>
                                      <w:sz w:val="16"/>
                                      <w:szCs w:val="16"/>
                                    </w:rPr>
                                    <w:t xml:space="preserve">1 erg/G = 1 emu </w:t>
                                  </w:r>
                                </w:p>
                                <w:p w14:paraId="0329056B" w14:textId="77777777" w:rsidR="007530A3" w:rsidRDefault="007530A3">
                                  <w:pPr>
                                    <w:rPr>
                                      <w:sz w:val="16"/>
                                      <w:szCs w:val="16"/>
                                    </w:rPr>
                                  </w:pPr>
                                  <w:r>
                                    <w:rPr>
                                      <w:sz w:val="16"/>
                                      <w:szCs w:val="16"/>
                                    </w:rPr>
                                    <w:t xml:space="preserve">  </w:t>
                                  </w:r>
                                  <w:r>
                                    <w:rPr>
                                      <w:rFonts w:ascii="Symbol" w:eastAsia="Symbol" w:hAnsi="Symbol" w:cs="Symbol"/>
                                      <w:sz w:val="16"/>
                                      <w:szCs w:val="16"/>
                                    </w:rPr>
                                    <w:sym w:font="Symbol" w:char="F0AE"/>
                                  </w:r>
                                  <w:r>
                                    <w:rPr>
                                      <w:sz w:val="16"/>
                                      <w:szCs w:val="16"/>
                                    </w:rPr>
                                    <w:t xml:space="preserve"> 10</w:t>
                                  </w:r>
                                  <w:r>
                                    <w:rPr>
                                      <w:rFonts w:ascii="Symbol" w:eastAsia="Symbol" w:hAnsi="Symbol" w:cs="Symbol"/>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rFonts w:ascii="Symbol" w:eastAsia="Symbol" w:hAnsi="Symbol" w:cs="Symbol"/>
                                      <w:sz w:val="16"/>
                                      <w:szCs w:val="16"/>
                                      <w:vertAlign w:val="superscript"/>
                                    </w:rPr>
                                    <w:sym w:font="Symbol" w:char="F02D"/>
                                  </w:r>
                                  <w:r>
                                    <w:rPr>
                                      <w:sz w:val="16"/>
                                      <w:szCs w:val="16"/>
                                      <w:vertAlign w:val="superscript"/>
                                    </w:rPr>
                                    <w:t>3</w:t>
                                  </w:r>
                                  <w:r>
                                    <w:rPr>
                                      <w:sz w:val="16"/>
                                      <w:szCs w:val="16"/>
                                    </w:rPr>
                                    <w:t xml:space="preserve"> J/T</w:t>
                                  </w:r>
                                </w:p>
                              </w:tc>
                            </w:tr>
                            <w:tr w:rsidR="007530A3" w14:paraId="4A8AAC07" w14:textId="77777777">
                              <w:tc>
                                <w:tcPr>
                                  <w:tcW w:w="720" w:type="dxa"/>
                                  <w:tcBorders>
                                    <w:top w:val="nil"/>
                                    <w:left w:val="nil"/>
                                    <w:bottom w:val="nil"/>
                                    <w:right w:val="nil"/>
                                  </w:tcBorders>
                                </w:tcPr>
                                <w:p w14:paraId="37A8DD63" w14:textId="77777777" w:rsidR="007530A3" w:rsidRDefault="007530A3">
                                  <w:pPr>
                                    <w:rPr>
                                      <w:i/>
                                      <w:iCs/>
                                      <w:sz w:val="16"/>
                                      <w:szCs w:val="16"/>
                                    </w:rPr>
                                  </w:pPr>
                                  <w:r>
                                    <w:rPr>
                                      <w:i/>
                                      <w:iCs/>
                                      <w:sz w:val="16"/>
                                      <w:szCs w:val="16"/>
                                    </w:rPr>
                                    <w:t>M</w:t>
                                  </w:r>
                                </w:p>
                              </w:tc>
                              <w:tc>
                                <w:tcPr>
                                  <w:tcW w:w="1710" w:type="dxa"/>
                                  <w:tcBorders>
                                    <w:top w:val="nil"/>
                                    <w:left w:val="nil"/>
                                    <w:bottom w:val="nil"/>
                                    <w:right w:val="nil"/>
                                  </w:tcBorders>
                                </w:tcPr>
                                <w:p w14:paraId="6441E8B1" w14:textId="77777777" w:rsidR="007530A3" w:rsidRDefault="007530A3">
                                  <w:pPr>
                                    <w:rPr>
                                      <w:sz w:val="16"/>
                                      <w:szCs w:val="16"/>
                                    </w:rPr>
                                  </w:pPr>
                                  <w:r>
                                    <w:rPr>
                                      <w:sz w:val="16"/>
                                      <w:szCs w:val="16"/>
                                    </w:rPr>
                                    <w:t>magnetization</w:t>
                                  </w:r>
                                </w:p>
                              </w:tc>
                              <w:tc>
                                <w:tcPr>
                                  <w:tcW w:w="2610" w:type="dxa"/>
                                  <w:tcBorders>
                                    <w:top w:val="nil"/>
                                    <w:left w:val="nil"/>
                                    <w:bottom w:val="nil"/>
                                    <w:right w:val="nil"/>
                                  </w:tcBorders>
                                </w:tcPr>
                                <w:p w14:paraId="4F88C450" w14:textId="77777777"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4CE00E1F" w14:textId="77777777" w:rsidR="007530A3" w:rsidRDefault="007530A3">
                                  <w:pPr>
                                    <w:rPr>
                                      <w:sz w:val="16"/>
                                      <w:szCs w:val="16"/>
                                    </w:rPr>
                                  </w:pPr>
                                  <w:r>
                                    <w:rPr>
                                      <w:sz w:val="16"/>
                                      <w:szCs w:val="16"/>
                                    </w:rPr>
                                    <w:t xml:space="preserve">  </w:t>
                                  </w:r>
                                  <w:r>
                                    <w:rPr>
                                      <w:rFonts w:ascii="Symbol" w:eastAsia="Symbol" w:hAnsi="Symbol" w:cs="Symbol"/>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7530A3" w14:paraId="49F6EDD6" w14:textId="77777777">
                              <w:tc>
                                <w:tcPr>
                                  <w:tcW w:w="720" w:type="dxa"/>
                                  <w:tcBorders>
                                    <w:top w:val="nil"/>
                                    <w:left w:val="nil"/>
                                    <w:bottom w:val="nil"/>
                                    <w:right w:val="nil"/>
                                  </w:tcBorders>
                                </w:tcPr>
                                <w:p w14:paraId="44F6708B" w14:textId="77777777" w:rsidR="007530A3" w:rsidRDefault="007530A3">
                                  <w:pPr>
                                    <w:rPr>
                                      <w:i/>
                                      <w:iCs/>
                                      <w:sz w:val="16"/>
                                      <w:szCs w:val="16"/>
                                    </w:rPr>
                                  </w:pPr>
                                  <w:r>
                                    <w:rPr>
                                      <w:sz w:val="16"/>
                                      <w:szCs w:val="16"/>
                                    </w:rPr>
                                    <w:t>4</w:t>
                                  </w:r>
                                  <w:r>
                                    <w:rPr>
                                      <w:rFonts w:ascii="Symbol" w:eastAsia="Symbol" w:hAnsi="Symbol" w:cs="Symbol"/>
                                      <w:sz w:val="16"/>
                                      <w:szCs w:val="16"/>
                                    </w:rPr>
                                    <w:sym w:font="Symbol" w:char="F070"/>
                                  </w:r>
                                  <w:r>
                                    <w:rPr>
                                      <w:i/>
                                      <w:iCs/>
                                      <w:sz w:val="16"/>
                                      <w:szCs w:val="16"/>
                                    </w:rPr>
                                    <w:t>M</w:t>
                                  </w:r>
                                </w:p>
                              </w:tc>
                              <w:tc>
                                <w:tcPr>
                                  <w:tcW w:w="1710" w:type="dxa"/>
                                  <w:tcBorders>
                                    <w:top w:val="nil"/>
                                    <w:left w:val="nil"/>
                                    <w:bottom w:val="nil"/>
                                    <w:right w:val="nil"/>
                                  </w:tcBorders>
                                </w:tcPr>
                                <w:p w14:paraId="3D4862D5" w14:textId="77777777" w:rsidR="007530A3" w:rsidRDefault="007530A3">
                                  <w:pPr>
                                    <w:rPr>
                                      <w:sz w:val="16"/>
                                      <w:szCs w:val="16"/>
                                    </w:rPr>
                                  </w:pPr>
                                  <w:r>
                                    <w:rPr>
                                      <w:sz w:val="16"/>
                                      <w:szCs w:val="16"/>
                                    </w:rPr>
                                    <w:t>magnetization</w:t>
                                  </w:r>
                                </w:p>
                              </w:tc>
                              <w:tc>
                                <w:tcPr>
                                  <w:tcW w:w="2610" w:type="dxa"/>
                                  <w:tcBorders>
                                    <w:top w:val="nil"/>
                                    <w:left w:val="nil"/>
                                    <w:bottom w:val="nil"/>
                                    <w:right w:val="nil"/>
                                  </w:tcBorders>
                                </w:tcPr>
                                <w:p w14:paraId="1D045328" w14:textId="77777777" w:rsidR="007530A3" w:rsidRDefault="007530A3">
                                  <w:pPr>
                                    <w:rPr>
                                      <w:sz w:val="16"/>
                                      <w:szCs w:val="16"/>
                                    </w:rPr>
                                  </w:pPr>
                                  <w:r>
                                    <w:rPr>
                                      <w:sz w:val="16"/>
                                      <w:szCs w:val="16"/>
                                    </w:rPr>
                                    <w:t xml:space="preserve">1 G </w:t>
                                  </w:r>
                                  <w:r>
                                    <w:rPr>
                                      <w:rFonts w:ascii="Symbol" w:eastAsia="Symbol" w:hAnsi="Symbol" w:cs="Symbol"/>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rFonts w:ascii="Symbol" w:eastAsia="Symbol" w:hAnsi="Symbol" w:cs="Symbol"/>
                                      <w:sz w:val="16"/>
                                      <w:szCs w:val="16"/>
                                    </w:rPr>
                                    <w:sym w:font="Symbol" w:char="F070"/>
                                  </w:r>
                                  <w:r>
                                    <w:rPr>
                                      <w:sz w:val="16"/>
                                      <w:szCs w:val="16"/>
                                    </w:rPr>
                                    <w:t>) A/m</w:t>
                                  </w:r>
                                </w:p>
                              </w:tc>
                            </w:tr>
                            <w:tr w:rsidR="007530A3" w14:paraId="581527E9" w14:textId="77777777">
                              <w:tc>
                                <w:tcPr>
                                  <w:tcW w:w="720" w:type="dxa"/>
                                  <w:tcBorders>
                                    <w:top w:val="nil"/>
                                    <w:left w:val="nil"/>
                                    <w:bottom w:val="nil"/>
                                    <w:right w:val="nil"/>
                                  </w:tcBorders>
                                </w:tcPr>
                                <w:p w14:paraId="210F0F73" w14:textId="77777777" w:rsidR="007530A3" w:rsidRDefault="007530A3">
                                  <w:pPr>
                                    <w:rPr>
                                      <w:sz w:val="16"/>
                                      <w:szCs w:val="16"/>
                                    </w:rPr>
                                  </w:pPr>
                                  <w:r>
                                    <w:rPr>
                                      <w:rFonts w:ascii="Symbol" w:eastAsia="Symbol" w:hAnsi="Symbol" w:cs="Symbol"/>
                                      <w:sz w:val="16"/>
                                      <w:szCs w:val="16"/>
                                    </w:rPr>
                                    <w:sym w:font="Symbol" w:char="F073"/>
                                  </w:r>
                                </w:p>
                              </w:tc>
                              <w:tc>
                                <w:tcPr>
                                  <w:tcW w:w="1710" w:type="dxa"/>
                                  <w:tcBorders>
                                    <w:top w:val="nil"/>
                                    <w:left w:val="nil"/>
                                    <w:bottom w:val="nil"/>
                                    <w:right w:val="nil"/>
                                  </w:tcBorders>
                                </w:tcPr>
                                <w:p w14:paraId="59D0670C" w14:textId="77777777" w:rsidR="007530A3" w:rsidRDefault="007530A3">
                                  <w:pPr>
                                    <w:rPr>
                                      <w:sz w:val="16"/>
                                      <w:szCs w:val="16"/>
                                    </w:rPr>
                                  </w:pPr>
                                  <w:r>
                                    <w:rPr>
                                      <w:sz w:val="16"/>
                                      <w:szCs w:val="16"/>
                                    </w:rPr>
                                    <w:t>specific magnetization</w:t>
                                  </w:r>
                                </w:p>
                              </w:tc>
                              <w:tc>
                                <w:tcPr>
                                  <w:tcW w:w="2610" w:type="dxa"/>
                                  <w:tcBorders>
                                    <w:top w:val="nil"/>
                                    <w:left w:val="nil"/>
                                    <w:bottom w:val="nil"/>
                                    <w:right w:val="nil"/>
                                  </w:tcBorders>
                                </w:tcPr>
                                <w:p w14:paraId="2B0E2103" w14:textId="77777777" w:rsidR="007530A3" w:rsidRDefault="007530A3">
                                  <w:pPr>
                                    <w:rPr>
                                      <w:sz w:val="16"/>
                                      <w:szCs w:val="16"/>
                                    </w:rPr>
                                  </w:pPr>
                                  <w:r>
                                    <w:rPr>
                                      <w:sz w:val="16"/>
                                      <w:szCs w:val="16"/>
                                    </w:rPr>
                                    <w:t>1 erg/(</w:t>
                                  </w:r>
                                  <w:proofErr w:type="spellStart"/>
                                  <w:r>
                                    <w:rPr>
                                      <w:sz w:val="16"/>
                                      <w:szCs w:val="16"/>
                                    </w:rPr>
                                    <w:t>G·g</w:t>
                                  </w:r>
                                  <w:proofErr w:type="spellEnd"/>
                                  <w:r>
                                    <w:rPr>
                                      <w:sz w:val="16"/>
                                      <w:szCs w:val="16"/>
                                    </w:rPr>
                                    <w:t xml:space="preserve">) = 1 emu/g </w:t>
                                  </w:r>
                                  <w:r>
                                    <w:rPr>
                                      <w:rFonts w:ascii="Symbol" w:eastAsia="Symbol" w:hAnsi="Symbol" w:cs="Symbol"/>
                                      <w:sz w:val="16"/>
                                      <w:szCs w:val="16"/>
                                    </w:rPr>
                                    <w:sym w:font="Symbol" w:char="F0AE"/>
                                  </w:r>
                                  <w:r>
                                    <w:rPr>
                                      <w:sz w:val="16"/>
                                      <w:szCs w:val="16"/>
                                    </w:rPr>
                                    <w:t xml:space="preserve"> 1 A·m</w:t>
                                  </w:r>
                                  <w:r>
                                    <w:rPr>
                                      <w:sz w:val="16"/>
                                      <w:szCs w:val="16"/>
                                      <w:vertAlign w:val="superscript"/>
                                    </w:rPr>
                                    <w:t>2</w:t>
                                  </w:r>
                                  <w:r>
                                    <w:rPr>
                                      <w:sz w:val="16"/>
                                      <w:szCs w:val="16"/>
                                    </w:rPr>
                                    <w:t>/kg</w:t>
                                  </w:r>
                                </w:p>
                              </w:tc>
                            </w:tr>
                            <w:tr w:rsidR="007530A3" w14:paraId="38618E04" w14:textId="77777777">
                              <w:tc>
                                <w:tcPr>
                                  <w:tcW w:w="720" w:type="dxa"/>
                                  <w:tcBorders>
                                    <w:top w:val="nil"/>
                                    <w:left w:val="nil"/>
                                    <w:bottom w:val="nil"/>
                                    <w:right w:val="nil"/>
                                  </w:tcBorders>
                                </w:tcPr>
                                <w:p w14:paraId="3EA8FBD9" w14:textId="77777777" w:rsidR="007530A3" w:rsidRDefault="007530A3">
                                  <w:pPr>
                                    <w:rPr>
                                      <w:i/>
                                      <w:iCs/>
                                      <w:sz w:val="16"/>
                                      <w:szCs w:val="16"/>
                                    </w:rPr>
                                  </w:pPr>
                                  <w:r>
                                    <w:rPr>
                                      <w:i/>
                                      <w:iCs/>
                                      <w:sz w:val="16"/>
                                      <w:szCs w:val="16"/>
                                    </w:rPr>
                                    <w:t>j</w:t>
                                  </w:r>
                                </w:p>
                              </w:tc>
                              <w:tc>
                                <w:tcPr>
                                  <w:tcW w:w="1710" w:type="dxa"/>
                                  <w:tcBorders>
                                    <w:top w:val="nil"/>
                                    <w:left w:val="nil"/>
                                    <w:bottom w:val="nil"/>
                                    <w:right w:val="nil"/>
                                  </w:tcBorders>
                                </w:tcPr>
                                <w:p w14:paraId="73D28461" w14:textId="77777777" w:rsidR="007530A3" w:rsidRDefault="007530A3">
                                  <w:pPr>
                                    <w:rPr>
                                      <w:sz w:val="16"/>
                                      <w:szCs w:val="16"/>
                                    </w:rPr>
                                  </w:pPr>
                                  <w:r>
                                    <w:rPr>
                                      <w:sz w:val="16"/>
                                      <w:szCs w:val="16"/>
                                    </w:rPr>
                                    <w:t xml:space="preserve">magnetic dipole </w:t>
                                  </w:r>
                                </w:p>
                                <w:p w14:paraId="6E2D6131" w14:textId="77777777" w:rsidR="007530A3" w:rsidRDefault="007530A3">
                                  <w:pPr>
                                    <w:rPr>
                                      <w:sz w:val="16"/>
                                      <w:szCs w:val="16"/>
                                    </w:rPr>
                                  </w:pPr>
                                  <w:r>
                                    <w:rPr>
                                      <w:sz w:val="16"/>
                                      <w:szCs w:val="16"/>
                                    </w:rPr>
                                    <w:t xml:space="preserve">  moment</w:t>
                                  </w:r>
                                </w:p>
                              </w:tc>
                              <w:tc>
                                <w:tcPr>
                                  <w:tcW w:w="2610" w:type="dxa"/>
                                  <w:tcBorders>
                                    <w:top w:val="nil"/>
                                    <w:left w:val="nil"/>
                                    <w:bottom w:val="nil"/>
                                    <w:right w:val="nil"/>
                                  </w:tcBorders>
                                </w:tcPr>
                                <w:p w14:paraId="5DF67AA0" w14:textId="77777777" w:rsidR="007530A3" w:rsidRDefault="007530A3">
                                  <w:pPr>
                                    <w:rPr>
                                      <w:sz w:val="16"/>
                                      <w:szCs w:val="16"/>
                                    </w:rPr>
                                  </w:pPr>
                                  <w:r>
                                    <w:rPr>
                                      <w:sz w:val="16"/>
                                      <w:szCs w:val="16"/>
                                    </w:rPr>
                                    <w:t xml:space="preserve">1 erg/G = 1 emu </w:t>
                                  </w:r>
                                </w:p>
                                <w:p w14:paraId="53CB46A2" w14:textId="77777777" w:rsidR="007530A3" w:rsidRDefault="007530A3">
                                  <w:pPr>
                                    <w:rPr>
                                      <w:sz w:val="16"/>
                                      <w:szCs w:val="16"/>
                                    </w:rPr>
                                  </w:pPr>
                                  <w:r>
                                    <w:rPr>
                                      <w:sz w:val="16"/>
                                      <w:szCs w:val="16"/>
                                    </w:rPr>
                                    <w:t xml:space="preserve">  </w:t>
                                  </w:r>
                                  <w:r>
                                    <w:rPr>
                                      <w:rFonts w:ascii="Symbol" w:eastAsia="Symbol" w:hAnsi="Symbol" w:cs="Symbol"/>
                                      <w:sz w:val="16"/>
                                      <w:szCs w:val="16"/>
                                    </w:rPr>
                                    <w:sym w:font="Symbol" w:char="F0AE"/>
                                  </w:r>
                                  <w:r>
                                    <w:rPr>
                                      <w:sz w:val="16"/>
                                      <w:szCs w:val="16"/>
                                    </w:rPr>
                                    <w:t xml:space="preserve"> 4</w:t>
                                  </w:r>
                                  <w:r>
                                    <w:rPr>
                                      <w:rFonts w:ascii="Symbol" w:eastAsia="Symbol" w:hAnsi="Symbol" w:cs="Symbol"/>
                                      <w:sz w:val="16"/>
                                      <w:szCs w:val="16"/>
                                    </w:rPr>
                                    <w:sym w:font="Symbol" w:char="F070"/>
                                  </w:r>
                                  <w:r>
                                    <w:rPr>
                                      <w:sz w:val="16"/>
                                      <w:szCs w:val="16"/>
                                    </w:rPr>
                                    <w:t xml:space="preserve"> </w:t>
                                  </w:r>
                                  <w:r>
                                    <w:rPr>
                                      <w:rFonts w:ascii="Symbol" w:eastAsia="Symbol" w:hAnsi="Symbol" w:cs="Symbol"/>
                                      <w:sz w:val="16"/>
                                      <w:szCs w:val="16"/>
                                    </w:rPr>
                                    <w:sym w:font="Symbol" w:char="F0B4"/>
                                  </w:r>
                                  <w:r>
                                    <w:rPr>
                                      <w:sz w:val="16"/>
                                      <w:szCs w:val="16"/>
                                    </w:rPr>
                                    <w:t xml:space="preserve"> 10</w:t>
                                  </w:r>
                                  <w:r>
                                    <w:rPr>
                                      <w:rFonts w:ascii="Symbol" w:eastAsia="Symbol" w:hAnsi="Symbol" w:cs="Symbol"/>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7530A3" w14:paraId="162CB0DD" w14:textId="77777777">
                              <w:tc>
                                <w:tcPr>
                                  <w:tcW w:w="720" w:type="dxa"/>
                                  <w:tcBorders>
                                    <w:top w:val="nil"/>
                                    <w:left w:val="nil"/>
                                    <w:bottom w:val="nil"/>
                                    <w:right w:val="nil"/>
                                  </w:tcBorders>
                                </w:tcPr>
                                <w:p w14:paraId="11920F24" w14:textId="77777777" w:rsidR="007530A3" w:rsidRDefault="007530A3">
                                  <w:pPr>
                                    <w:rPr>
                                      <w:i/>
                                      <w:iCs/>
                                      <w:sz w:val="16"/>
                                      <w:szCs w:val="16"/>
                                    </w:rPr>
                                  </w:pPr>
                                  <w:r>
                                    <w:rPr>
                                      <w:i/>
                                      <w:iCs/>
                                      <w:sz w:val="16"/>
                                      <w:szCs w:val="16"/>
                                    </w:rPr>
                                    <w:t>J</w:t>
                                  </w:r>
                                </w:p>
                              </w:tc>
                              <w:tc>
                                <w:tcPr>
                                  <w:tcW w:w="1710" w:type="dxa"/>
                                  <w:tcBorders>
                                    <w:top w:val="nil"/>
                                    <w:left w:val="nil"/>
                                    <w:bottom w:val="nil"/>
                                    <w:right w:val="nil"/>
                                  </w:tcBorders>
                                </w:tcPr>
                                <w:p w14:paraId="2B5B89D5" w14:textId="77777777" w:rsidR="007530A3" w:rsidRDefault="007530A3">
                                  <w:pPr>
                                    <w:rPr>
                                      <w:sz w:val="16"/>
                                      <w:szCs w:val="16"/>
                                    </w:rPr>
                                  </w:pPr>
                                  <w:r>
                                    <w:rPr>
                                      <w:sz w:val="16"/>
                                      <w:szCs w:val="16"/>
                                    </w:rPr>
                                    <w:t>magnetic polarization</w:t>
                                  </w:r>
                                </w:p>
                              </w:tc>
                              <w:tc>
                                <w:tcPr>
                                  <w:tcW w:w="2610" w:type="dxa"/>
                                  <w:tcBorders>
                                    <w:top w:val="nil"/>
                                    <w:left w:val="nil"/>
                                    <w:bottom w:val="nil"/>
                                    <w:right w:val="nil"/>
                                  </w:tcBorders>
                                </w:tcPr>
                                <w:p w14:paraId="71C37B3B" w14:textId="77777777"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735B71E1" w14:textId="77777777" w:rsidR="007530A3" w:rsidRDefault="007530A3">
                                  <w:pPr>
                                    <w:rPr>
                                      <w:sz w:val="16"/>
                                      <w:szCs w:val="16"/>
                                    </w:rPr>
                                  </w:pPr>
                                  <w:r>
                                    <w:rPr>
                                      <w:sz w:val="16"/>
                                      <w:szCs w:val="16"/>
                                    </w:rPr>
                                    <w:t xml:space="preserve">  </w:t>
                                  </w:r>
                                  <w:r>
                                    <w:rPr>
                                      <w:rFonts w:ascii="Symbol" w:eastAsia="Symbol" w:hAnsi="Symbol" w:cs="Symbol"/>
                                      <w:sz w:val="16"/>
                                      <w:szCs w:val="16"/>
                                    </w:rPr>
                                    <w:sym w:font="Symbol" w:char="F0AE"/>
                                  </w:r>
                                  <w:r>
                                    <w:rPr>
                                      <w:sz w:val="16"/>
                                      <w:szCs w:val="16"/>
                                    </w:rPr>
                                    <w:t xml:space="preserve"> 4</w:t>
                                  </w:r>
                                  <w:r>
                                    <w:rPr>
                                      <w:rFonts w:ascii="Symbol" w:eastAsia="Symbol" w:hAnsi="Symbol" w:cs="Symbol"/>
                                      <w:sz w:val="16"/>
                                      <w:szCs w:val="16"/>
                                    </w:rPr>
                                    <w:sym w:font="Symbol" w:char="F070"/>
                                  </w:r>
                                  <w:r>
                                    <w:rPr>
                                      <w:sz w:val="16"/>
                                      <w:szCs w:val="16"/>
                                    </w:rPr>
                                    <w:t xml:space="preserve"> </w:t>
                                  </w:r>
                                  <w:r>
                                    <w:rPr>
                                      <w:rFonts w:ascii="Symbol" w:eastAsia="Symbol" w:hAnsi="Symbol" w:cs="Symbol"/>
                                      <w:sz w:val="16"/>
                                      <w:szCs w:val="16"/>
                                    </w:rPr>
                                    <w:sym w:font="Symbol" w:char="F0B4"/>
                                  </w:r>
                                  <w:r>
                                    <w:rPr>
                                      <w:sz w:val="16"/>
                                      <w:szCs w:val="16"/>
                                    </w:rPr>
                                    <w:t xml:space="preserve"> 10</w:t>
                                  </w:r>
                                  <w:r>
                                    <w:rPr>
                                      <w:rFonts w:ascii="Symbol" w:eastAsia="Symbol" w:hAnsi="Symbol" w:cs="Symbol"/>
                                      <w:sz w:val="16"/>
                                      <w:szCs w:val="16"/>
                                      <w:vertAlign w:val="superscript"/>
                                    </w:rPr>
                                    <w:sym w:font="Symbol" w:char="F02D"/>
                                  </w:r>
                                  <w:r>
                                    <w:rPr>
                                      <w:sz w:val="16"/>
                                      <w:szCs w:val="16"/>
                                      <w:vertAlign w:val="superscript"/>
                                    </w:rPr>
                                    <w:t>4</w:t>
                                  </w:r>
                                  <w:r>
                                    <w:rPr>
                                      <w:sz w:val="16"/>
                                      <w:szCs w:val="16"/>
                                    </w:rPr>
                                    <w:t xml:space="preserve"> T</w:t>
                                  </w:r>
                                </w:p>
                              </w:tc>
                            </w:tr>
                            <w:tr w:rsidR="007530A3" w14:paraId="7FA8E7D6" w14:textId="77777777">
                              <w:tc>
                                <w:tcPr>
                                  <w:tcW w:w="720" w:type="dxa"/>
                                  <w:tcBorders>
                                    <w:top w:val="nil"/>
                                    <w:left w:val="nil"/>
                                    <w:bottom w:val="nil"/>
                                    <w:right w:val="nil"/>
                                  </w:tcBorders>
                                </w:tcPr>
                                <w:p w14:paraId="4B89C5F5" w14:textId="77777777" w:rsidR="007530A3" w:rsidRDefault="007530A3">
                                  <w:pPr>
                                    <w:rPr>
                                      <w:sz w:val="16"/>
                                      <w:szCs w:val="16"/>
                                    </w:rPr>
                                  </w:pPr>
                                  <w:r>
                                    <w:rPr>
                                      <w:rFonts w:ascii="Symbol" w:eastAsia="Symbol" w:hAnsi="Symbol" w:cs="Symbol"/>
                                      <w:sz w:val="16"/>
                                      <w:szCs w:val="16"/>
                                    </w:rPr>
                                    <w:sym w:font="Symbol" w:char="F063"/>
                                  </w:r>
                                  <w:r>
                                    <w:rPr>
                                      <w:i/>
                                      <w:iCs/>
                                      <w:sz w:val="16"/>
                                      <w:szCs w:val="16"/>
                                    </w:rPr>
                                    <w:t>,</w:t>
                                  </w:r>
                                  <w:r>
                                    <w:rPr>
                                      <w:sz w:val="16"/>
                                      <w:szCs w:val="16"/>
                                    </w:rPr>
                                    <w:t xml:space="preserve"> </w:t>
                                  </w:r>
                                  <w:r>
                                    <w:rPr>
                                      <w:rFonts w:ascii="Symbol" w:eastAsia="Symbol" w:hAnsi="Symbol" w:cs="Symbol"/>
                                      <w:sz w:val="16"/>
                                      <w:szCs w:val="16"/>
                                    </w:rPr>
                                    <w:sym w:font="Symbol" w:char="F06B"/>
                                  </w:r>
                                </w:p>
                              </w:tc>
                              <w:tc>
                                <w:tcPr>
                                  <w:tcW w:w="1710" w:type="dxa"/>
                                  <w:tcBorders>
                                    <w:top w:val="nil"/>
                                    <w:left w:val="nil"/>
                                    <w:bottom w:val="nil"/>
                                    <w:right w:val="nil"/>
                                  </w:tcBorders>
                                </w:tcPr>
                                <w:p w14:paraId="7F7C2044" w14:textId="77777777" w:rsidR="007530A3" w:rsidRDefault="007530A3">
                                  <w:pPr>
                                    <w:rPr>
                                      <w:sz w:val="16"/>
                                      <w:szCs w:val="16"/>
                                    </w:rPr>
                                  </w:pPr>
                                  <w:r>
                                    <w:rPr>
                                      <w:sz w:val="16"/>
                                      <w:szCs w:val="16"/>
                                    </w:rPr>
                                    <w:t>susceptibility</w:t>
                                  </w:r>
                                </w:p>
                              </w:tc>
                              <w:tc>
                                <w:tcPr>
                                  <w:tcW w:w="2610" w:type="dxa"/>
                                  <w:tcBorders>
                                    <w:top w:val="nil"/>
                                    <w:left w:val="nil"/>
                                    <w:bottom w:val="nil"/>
                                    <w:right w:val="nil"/>
                                  </w:tcBorders>
                                </w:tcPr>
                                <w:p w14:paraId="57EECFDB" w14:textId="77777777" w:rsidR="007530A3" w:rsidRDefault="007530A3">
                                  <w:pPr>
                                    <w:rPr>
                                      <w:sz w:val="16"/>
                                      <w:szCs w:val="16"/>
                                    </w:rPr>
                                  </w:pPr>
                                  <w:r>
                                    <w:rPr>
                                      <w:sz w:val="16"/>
                                      <w:szCs w:val="16"/>
                                    </w:rPr>
                                    <w:t xml:space="preserve">1 </w:t>
                                  </w:r>
                                  <w:r>
                                    <w:rPr>
                                      <w:rFonts w:ascii="Symbol" w:eastAsia="Symbol" w:hAnsi="Symbol" w:cs="Symbol"/>
                                      <w:sz w:val="16"/>
                                      <w:szCs w:val="16"/>
                                    </w:rPr>
                                    <w:sym w:font="Symbol" w:char="F0AE"/>
                                  </w:r>
                                  <w:r>
                                    <w:rPr>
                                      <w:sz w:val="16"/>
                                      <w:szCs w:val="16"/>
                                    </w:rPr>
                                    <w:t xml:space="preserve"> 4</w:t>
                                  </w:r>
                                  <w:r>
                                    <w:rPr>
                                      <w:rFonts w:ascii="Symbol" w:eastAsia="Symbol" w:hAnsi="Symbol" w:cs="Symbol"/>
                                      <w:sz w:val="16"/>
                                      <w:szCs w:val="16"/>
                                    </w:rPr>
                                    <w:sym w:font="Symbol" w:char="F070"/>
                                  </w:r>
                                </w:p>
                              </w:tc>
                            </w:tr>
                            <w:tr w:rsidR="007530A3" w14:paraId="1D96EA9E" w14:textId="77777777">
                              <w:tc>
                                <w:tcPr>
                                  <w:tcW w:w="720" w:type="dxa"/>
                                  <w:tcBorders>
                                    <w:top w:val="nil"/>
                                    <w:left w:val="nil"/>
                                    <w:bottom w:val="nil"/>
                                    <w:right w:val="nil"/>
                                  </w:tcBorders>
                                </w:tcPr>
                                <w:p w14:paraId="0DD2F06F" w14:textId="77777777" w:rsidR="007530A3" w:rsidRDefault="007530A3">
                                  <w:pPr>
                                    <w:rPr>
                                      <w:sz w:val="16"/>
                                      <w:szCs w:val="16"/>
                                      <w:vertAlign w:val="subscript"/>
                                    </w:rPr>
                                  </w:pPr>
                                  <w:r>
                                    <w:rPr>
                                      <w:rFonts w:ascii="Symbol" w:eastAsia="Symbol" w:hAnsi="Symbol" w:cs="Symbol"/>
                                      <w:sz w:val="16"/>
                                      <w:szCs w:val="16"/>
                                    </w:rPr>
                                    <w:sym w:font="Symbol" w:char="F063"/>
                                  </w:r>
                                  <w:r>
                                    <w:rPr>
                                      <w:rFonts w:ascii="Symbol" w:eastAsia="Symbol" w:hAnsi="Symbol" w:cs="Symbol"/>
                                      <w:sz w:val="16"/>
                                      <w:szCs w:val="16"/>
                                      <w:vertAlign w:val="subscript"/>
                                    </w:rPr>
                                    <w:sym w:font="Symbol" w:char="F072"/>
                                  </w:r>
                                </w:p>
                              </w:tc>
                              <w:tc>
                                <w:tcPr>
                                  <w:tcW w:w="1710" w:type="dxa"/>
                                  <w:tcBorders>
                                    <w:top w:val="nil"/>
                                    <w:left w:val="nil"/>
                                    <w:bottom w:val="nil"/>
                                    <w:right w:val="nil"/>
                                  </w:tcBorders>
                                </w:tcPr>
                                <w:p w14:paraId="705E972E" w14:textId="77777777" w:rsidR="007530A3" w:rsidRDefault="007530A3">
                                  <w:pPr>
                                    <w:rPr>
                                      <w:sz w:val="16"/>
                                      <w:szCs w:val="16"/>
                                    </w:rPr>
                                  </w:pPr>
                                  <w:r>
                                    <w:rPr>
                                      <w:sz w:val="16"/>
                                      <w:szCs w:val="16"/>
                                    </w:rPr>
                                    <w:t>mass susceptibility</w:t>
                                  </w:r>
                                </w:p>
                              </w:tc>
                              <w:tc>
                                <w:tcPr>
                                  <w:tcW w:w="2610" w:type="dxa"/>
                                  <w:tcBorders>
                                    <w:top w:val="nil"/>
                                    <w:left w:val="nil"/>
                                    <w:bottom w:val="nil"/>
                                    <w:right w:val="nil"/>
                                  </w:tcBorders>
                                </w:tcPr>
                                <w:p w14:paraId="77DABD23" w14:textId="77777777" w:rsidR="007530A3" w:rsidRDefault="007530A3">
                                  <w:pPr>
                                    <w:rPr>
                                      <w:sz w:val="16"/>
                                      <w:szCs w:val="16"/>
                                    </w:rPr>
                                  </w:pPr>
                                  <w:r>
                                    <w:rPr>
                                      <w:sz w:val="16"/>
                                      <w:szCs w:val="16"/>
                                    </w:rPr>
                                    <w:t>1 cm</w:t>
                                  </w:r>
                                  <w:r>
                                    <w:rPr>
                                      <w:sz w:val="16"/>
                                      <w:szCs w:val="16"/>
                                      <w:vertAlign w:val="superscript"/>
                                    </w:rPr>
                                    <w:t>3</w:t>
                                  </w:r>
                                  <w:r>
                                    <w:rPr>
                                      <w:sz w:val="16"/>
                                      <w:szCs w:val="16"/>
                                    </w:rPr>
                                    <w:t xml:space="preserve">/g </w:t>
                                  </w:r>
                                  <w:r>
                                    <w:rPr>
                                      <w:rFonts w:ascii="Symbol" w:eastAsia="Symbol" w:hAnsi="Symbol" w:cs="Symbol"/>
                                      <w:sz w:val="16"/>
                                      <w:szCs w:val="16"/>
                                    </w:rPr>
                                    <w:sym w:font="Symbol" w:char="F0AE"/>
                                  </w:r>
                                  <w:r>
                                    <w:rPr>
                                      <w:sz w:val="16"/>
                                      <w:szCs w:val="16"/>
                                    </w:rPr>
                                    <w:t xml:space="preserve"> 4</w:t>
                                  </w:r>
                                  <w:r>
                                    <w:rPr>
                                      <w:rFonts w:ascii="Symbol" w:eastAsia="Symbol" w:hAnsi="Symbol" w:cs="Symbol"/>
                                      <w:sz w:val="16"/>
                                      <w:szCs w:val="16"/>
                                    </w:rPr>
                                    <w:sym w:font="Symbol" w:char="F070"/>
                                  </w:r>
                                  <w:r>
                                    <w:rPr>
                                      <w:sz w:val="16"/>
                                      <w:szCs w:val="16"/>
                                    </w:rPr>
                                    <w:t xml:space="preserve"> </w:t>
                                  </w:r>
                                  <w:r>
                                    <w:rPr>
                                      <w:rFonts w:ascii="Symbol" w:eastAsia="Symbol" w:hAnsi="Symbol" w:cs="Symbol"/>
                                      <w:sz w:val="16"/>
                                      <w:szCs w:val="16"/>
                                    </w:rPr>
                                    <w:sym w:font="Symbol" w:char="F0B4"/>
                                  </w:r>
                                  <w:r>
                                    <w:rPr>
                                      <w:sz w:val="16"/>
                                      <w:szCs w:val="16"/>
                                    </w:rPr>
                                    <w:t xml:space="preserve"> 10</w:t>
                                  </w:r>
                                  <w:r>
                                    <w:rPr>
                                      <w:rFonts w:ascii="Symbol" w:eastAsia="Symbol" w:hAnsi="Symbol" w:cs="Symbol"/>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530A3" w14:paraId="161D7D91" w14:textId="77777777">
                              <w:tc>
                                <w:tcPr>
                                  <w:tcW w:w="720" w:type="dxa"/>
                                  <w:tcBorders>
                                    <w:top w:val="nil"/>
                                    <w:left w:val="nil"/>
                                    <w:bottom w:val="nil"/>
                                    <w:right w:val="nil"/>
                                  </w:tcBorders>
                                </w:tcPr>
                                <w:p w14:paraId="41B36F76" w14:textId="77777777" w:rsidR="007530A3" w:rsidRDefault="007530A3">
                                  <w:pPr>
                                    <w:rPr>
                                      <w:sz w:val="16"/>
                                      <w:szCs w:val="16"/>
                                    </w:rPr>
                                  </w:pPr>
                                  <w:r>
                                    <w:rPr>
                                      <w:rFonts w:ascii="Symbol" w:eastAsia="Symbol" w:hAnsi="Symbol" w:cs="Symbol"/>
                                      <w:sz w:val="16"/>
                                      <w:szCs w:val="16"/>
                                    </w:rPr>
                                    <w:sym w:font="Symbol" w:char="F06D"/>
                                  </w:r>
                                </w:p>
                              </w:tc>
                              <w:tc>
                                <w:tcPr>
                                  <w:tcW w:w="1710" w:type="dxa"/>
                                  <w:tcBorders>
                                    <w:top w:val="nil"/>
                                    <w:left w:val="nil"/>
                                    <w:bottom w:val="nil"/>
                                    <w:right w:val="nil"/>
                                  </w:tcBorders>
                                </w:tcPr>
                                <w:p w14:paraId="1BC7E753" w14:textId="77777777" w:rsidR="007530A3" w:rsidRDefault="007530A3">
                                  <w:pPr>
                                    <w:rPr>
                                      <w:sz w:val="16"/>
                                      <w:szCs w:val="16"/>
                                    </w:rPr>
                                  </w:pPr>
                                  <w:r>
                                    <w:rPr>
                                      <w:sz w:val="16"/>
                                      <w:szCs w:val="16"/>
                                    </w:rPr>
                                    <w:t>permeability</w:t>
                                  </w:r>
                                </w:p>
                              </w:tc>
                              <w:tc>
                                <w:tcPr>
                                  <w:tcW w:w="2610" w:type="dxa"/>
                                  <w:tcBorders>
                                    <w:top w:val="nil"/>
                                    <w:left w:val="nil"/>
                                    <w:bottom w:val="nil"/>
                                    <w:right w:val="nil"/>
                                  </w:tcBorders>
                                </w:tcPr>
                                <w:p w14:paraId="5F020C61" w14:textId="77777777" w:rsidR="007530A3" w:rsidRDefault="007530A3">
                                  <w:pPr>
                                    <w:rPr>
                                      <w:sz w:val="16"/>
                                      <w:szCs w:val="16"/>
                                    </w:rPr>
                                  </w:pPr>
                                  <w:r>
                                    <w:rPr>
                                      <w:sz w:val="16"/>
                                      <w:szCs w:val="16"/>
                                    </w:rPr>
                                    <w:t xml:space="preserve">1 </w:t>
                                  </w:r>
                                  <w:r>
                                    <w:rPr>
                                      <w:rFonts w:ascii="Symbol" w:eastAsia="Symbol" w:hAnsi="Symbol" w:cs="Symbol"/>
                                      <w:sz w:val="16"/>
                                      <w:szCs w:val="16"/>
                                    </w:rPr>
                                    <w:sym w:font="Symbol" w:char="F0AE"/>
                                  </w:r>
                                  <w:r>
                                    <w:rPr>
                                      <w:sz w:val="16"/>
                                      <w:szCs w:val="16"/>
                                    </w:rPr>
                                    <w:t xml:space="preserve"> 4</w:t>
                                  </w:r>
                                  <w:r>
                                    <w:rPr>
                                      <w:rFonts w:ascii="Symbol" w:eastAsia="Symbol" w:hAnsi="Symbol" w:cs="Symbol"/>
                                      <w:sz w:val="16"/>
                                      <w:szCs w:val="16"/>
                                    </w:rPr>
                                    <w:sym w:font="Symbol" w:char="F070"/>
                                  </w:r>
                                  <w:r>
                                    <w:rPr>
                                      <w:sz w:val="16"/>
                                      <w:szCs w:val="16"/>
                                    </w:rPr>
                                    <w:t xml:space="preserve"> </w:t>
                                  </w:r>
                                  <w:r>
                                    <w:rPr>
                                      <w:rFonts w:ascii="Symbol" w:eastAsia="Symbol" w:hAnsi="Symbol" w:cs="Symbol"/>
                                      <w:sz w:val="16"/>
                                      <w:szCs w:val="16"/>
                                    </w:rPr>
                                    <w:sym w:font="Symbol" w:char="F0B4"/>
                                  </w:r>
                                  <w:r>
                                    <w:rPr>
                                      <w:sz w:val="16"/>
                                      <w:szCs w:val="16"/>
                                    </w:rPr>
                                    <w:t xml:space="preserve"> 10</w:t>
                                  </w:r>
                                  <w:r>
                                    <w:rPr>
                                      <w:rFonts w:ascii="Symbol" w:eastAsia="Symbol" w:hAnsi="Symbol" w:cs="Symbol"/>
                                      <w:sz w:val="16"/>
                                      <w:szCs w:val="16"/>
                                      <w:vertAlign w:val="superscript"/>
                                    </w:rPr>
                                    <w:sym w:font="Symbol" w:char="F02D"/>
                                  </w:r>
                                  <w:r>
                                    <w:rPr>
                                      <w:sz w:val="16"/>
                                      <w:szCs w:val="16"/>
                                      <w:vertAlign w:val="superscript"/>
                                    </w:rPr>
                                    <w:t>7</w:t>
                                  </w:r>
                                  <w:r>
                                    <w:rPr>
                                      <w:sz w:val="16"/>
                                      <w:szCs w:val="16"/>
                                    </w:rPr>
                                    <w:t xml:space="preserve"> H/m </w:t>
                                  </w:r>
                                </w:p>
                                <w:p w14:paraId="6CA1CC0A" w14:textId="77777777" w:rsidR="007530A3" w:rsidRDefault="007530A3">
                                  <w:pPr>
                                    <w:rPr>
                                      <w:sz w:val="16"/>
                                      <w:szCs w:val="16"/>
                                    </w:rPr>
                                  </w:pPr>
                                  <w:r>
                                    <w:rPr>
                                      <w:sz w:val="16"/>
                                      <w:szCs w:val="16"/>
                                    </w:rPr>
                                    <w:t xml:space="preserve">  = 4</w:t>
                                  </w:r>
                                  <w:r>
                                    <w:rPr>
                                      <w:rFonts w:ascii="Symbol" w:eastAsia="Symbol" w:hAnsi="Symbol" w:cs="Symbol"/>
                                      <w:sz w:val="16"/>
                                      <w:szCs w:val="16"/>
                                    </w:rPr>
                                    <w:sym w:font="Symbol" w:char="F070"/>
                                  </w:r>
                                  <w:r>
                                    <w:rPr>
                                      <w:sz w:val="16"/>
                                      <w:szCs w:val="16"/>
                                    </w:rPr>
                                    <w:t xml:space="preserve"> </w:t>
                                  </w:r>
                                  <w:r>
                                    <w:rPr>
                                      <w:rFonts w:ascii="Symbol" w:eastAsia="Symbol" w:hAnsi="Symbol" w:cs="Symbol"/>
                                      <w:sz w:val="16"/>
                                      <w:szCs w:val="16"/>
                                    </w:rPr>
                                    <w:sym w:font="Symbol" w:char="F0B4"/>
                                  </w:r>
                                  <w:r>
                                    <w:rPr>
                                      <w:sz w:val="16"/>
                                      <w:szCs w:val="16"/>
                                    </w:rPr>
                                    <w:t xml:space="preserve"> 10</w:t>
                                  </w:r>
                                  <w:r>
                                    <w:rPr>
                                      <w:rFonts w:ascii="Symbol" w:eastAsia="Symbol" w:hAnsi="Symbol" w:cs="Symbol"/>
                                      <w:sz w:val="16"/>
                                      <w:szCs w:val="16"/>
                                      <w:vertAlign w:val="superscript"/>
                                    </w:rPr>
                                    <w:sym w:font="Symbol" w:char="F02D"/>
                                  </w:r>
                                  <w:r>
                                    <w:rPr>
                                      <w:sz w:val="16"/>
                                      <w:szCs w:val="16"/>
                                      <w:vertAlign w:val="superscript"/>
                                    </w:rPr>
                                    <w:t>7</w:t>
                                  </w:r>
                                  <w:r>
                                    <w:rPr>
                                      <w:sz w:val="16"/>
                                      <w:szCs w:val="16"/>
                                    </w:rPr>
                                    <w:t xml:space="preserve"> Wb/(</w:t>
                                  </w:r>
                                  <w:proofErr w:type="spellStart"/>
                                  <w:r>
                                    <w:rPr>
                                      <w:sz w:val="16"/>
                                      <w:szCs w:val="16"/>
                                    </w:rPr>
                                    <w:t>A·m</w:t>
                                  </w:r>
                                  <w:proofErr w:type="spellEnd"/>
                                  <w:r>
                                    <w:rPr>
                                      <w:sz w:val="16"/>
                                      <w:szCs w:val="16"/>
                                    </w:rPr>
                                    <w:t>)</w:t>
                                  </w:r>
                                </w:p>
                              </w:tc>
                            </w:tr>
                            <w:tr w:rsidR="007530A3" w14:paraId="1B6C119D" w14:textId="77777777">
                              <w:tc>
                                <w:tcPr>
                                  <w:tcW w:w="720" w:type="dxa"/>
                                  <w:tcBorders>
                                    <w:top w:val="nil"/>
                                    <w:left w:val="nil"/>
                                    <w:bottom w:val="nil"/>
                                    <w:right w:val="nil"/>
                                  </w:tcBorders>
                                </w:tcPr>
                                <w:p w14:paraId="0466E6BE" w14:textId="77777777" w:rsidR="007530A3" w:rsidRDefault="007530A3">
                                  <w:pPr>
                                    <w:rPr>
                                      <w:sz w:val="16"/>
                                      <w:szCs w:val="16"/>
                                    </w:rPr>
                                  </w:pPr>
                                  <w:r>
                                    <w:rPr>
                                      <w:rFonts w:ascii="Symbol" w:eastAsia="Symbol" w:hAnsi="Symbol" w:cs="Symbol"/>
                                      <w:sz w:val="16"/>
                                      <w:szCs w:val="16"/>
                                    </w:rPr>
                                    <w:sym w:font="Symbol" w:char="F06D"/>
                                  </w:r>
                                  <w:r>
                                    <w:rPr>
                                      <w:sz w:val="16"/>
                                      <w:szCs w:val="16"/>
                                      <w:vertAlign w:val="subscript"/>
                                    </w:rPr>
                                    <w:t>r</w:t>
                                  </w:r>
                                </w:p>
                              </w:tc>
                              <w:tc>
                                <w:tcPr>
                                  <w:tcW w:w="1710" w:type="dxa"/>
                                  <w:tcBorders>
                                    <w:top w:val="nil"/>
                                    <w:left w:val="nil"/>
                                    <w:bottom w:val="nil"/>
                                    <w:right w:val="nil"/>
                                  </w:tcBorders>
                                </w:tcPr>
                                <w:p w14:paraId="7AAEA9F0" w14:textId="77777777" w:rsidR="007530A3" w:rsidRDefault="007530A3">
                                  <w:pPr>
                                    <w:rPr>
                                      <w:sz w:val="16"/>
                                      <w:szCs w:val="16"/>
                                    </w:rPr>
                                  </w:pPr>
                                  <w:r>
                                    <w:rPr>
                                      <w:sz w:val="16"/>
                                      <w:szCs w:val="16"/>
                                    </w:rPr>
                                    <w:t>relative permeability</w:t>
                                  </w:r>
                                </w:p>
                              </w:tc>
                              <w:tc>
                                <w:tcPr>
                                  <w:tcW w:w="2610" w:type="dxa"/>
                                  <w:tcBorders>
                                    <w:top w:val="nil"/>
                                    <w:left w:val="nil"/>
                                    <w:bottom w:val="nil"/>
                                    <w:right w:val="nil"/>
                                  </w:tcBorders>
                                </w:tcPr>
                                <w:p w14:paraId="19BA4EC1" w14:textId="77777777" w:rsidR="007530A3" w:rsidRDefault="007530A3">
                                  <w:pPr>
                                    <w:rPr>
                                      <w:sz w:val="16"/>
                                      <w:szCs w:val="16"/>
                                    </w:rPr>
                                  </w:pPr>
                                  <w:r>
                                    <w:rPr>
                                      <w:rFonts w:ascii="Symbol" w:eastAsia="Symbol" w:hAnsi="Symbol" w:cs="Symbol"/>
                                      <w:sz w:val="16"/>
                                      <w:szCs w:val="16"/>
                                    </w:rPr>
                                    <w:sym w:font="Symbol" w:char="F06D"/>
                                  </w:r>
                                  <w:r>
                                    <w:rPr>
                                      <w:sz w:val="16"/>
                                      <w:szCs w:val="16"/>
                                    </w:rPr>
                                    <w:t xml:space="preserve"> </w:t>
                                  </w:r>
                                  <w:r>
                                    <w:rPr>
                                      <w:rFonts w:ascii="Symbol" w:eastAsia="Symbol" w:hAnsi="Symbol" w:cs="Symbol"/>
                                      <w:sz w:val="16"/>
                                      <w:szCs w:val="16"/>
                                    </w:rPr>
                                    <w:sym w:font="Symbol" w:char="F0AE"/>
                                  </w:r>
                                  <w:r>
                                    <w:rPr>
                                      <w:sz w:val="16"/>
                                      <w:szCs w:val="16"/>
                                    </w:rPr>
                                    <w:t xml:space="preserve"> </w:t>
                                  </w:r>
                                  <w:r>
                                    <w:rPr>
                                      <w:rFonts w:ascii="Symbol" w:eastAsia="Symbol" w:hAnsi="Symbol" w:cs="Symbol"/>
                                      <w:sz w:val="16"/>
                                      <w:szCs w:val="16"/>
                                    </w:rPr>
                                    <w:sym w:font="Symbol" w:char="F06D"/>
                                  </w:r>
                                  <w:r>
                                    <w:rPr>
                                      <w:sz w:val="16"/>
                                      <w:szCs w:val="16"/>
                                      <w:vertAlign w:val="subscript"/>
                                    </w:rPr>
                                    <w:t>r</w:t>
                                  </w:r>
                                </w:p>
                              </w:tc>
                            </w:tr>
                            <w:tr w:rsidR="007530A3" w14:paraId="48A233FB" w14:textId="77777777">
                              <w:tc>
                                <w:tcPr>
                                  <w:tcW w:w="720" w:type="dxa"/>
                                  <w:tcBorders>
                                    <w:top w:val="nil"/>
                                    <w:left w:val="nil"/>
                                    <w:bottom w:val="nil"/>
                                    <w:right w:val="nil"/>
                                  </w:tcBorders>
                                </w:tcPr>
                                <w:p w14:paraId="1BEC8329" w14:textId="77777777" w:rsidR="007530A3" w:rsidRDefault="007530A3">
                                  <w:pPr>
                                    <w:rPr>
                                      <w:i/>
                                      <w:iCs/>
                                      <w:sz w:val="16"/>
                                      <w:szCs w:val="16"/>
                                    </w:rPr>
                                  </w:pPr>
                                  <w:r>
                                    <w:rPr>
                                      <w:i/>
                                      <w:iCs/>
                                      <w:sz w:val="16"/>
                                      <w:szCs w:val="16"/>
                                    </w:rPr>
                                    <w:t>w, W</w:t>
                                  </w:r>
                                </w:p>
                              </w:tc>
                              <w:tc>
                                <w:tcPr>
                                  <w:tcW w:w="1710" w:type="dxa"/>
                                  <w:tcBorders>
                                    <w:top w:val="nil"/>
                                    <w:left w:val="nil"/>
                                    <w:bottom w:val="nil"/>
                                    <w:right w:val="nil"/>
                                  </w:tcBorders>
                                </w:tcPr>
                                <w:p w14:paraId="5B708E8A" w14:textId="77777777" w:rsidR="007530A3" w:rsidRDefault="007530A3">
                                  <w:pPr>
                                    <w:rPr>
                                      <w:sz w:val="16"/>
                                      <w:szCs w:val="16"/>
                                    </w:rPr>
                                  </w:pPr>
                                  <w:r>
                                    <w:rPr>
                                      <w:sz w:val="16"/>
                                      <w:szCs w:val="16"/>
                                    </w:rPr>
                                    <w:t>energy density</w:t>
                                  </w:r>
                                </w:p>
                              </w:tc>
                              <w:tc>
                                <w:tcPr>
                                  <w:tcW w:w="2610" w:type="dxa"/>
                                  <w:tcBorders>
                                    <w:top w:val="nil"/>
                                    <w:left w:val="nil"/>
                                    <w:bottom w:val="nil"/>
                                    <w:right w:val="nil"/>
                                  </w:tcBorders>
                                </w:tcPr>
                                <w:p w14:paraId="08192B63" w14:textId="77777777" w:rsidR="007530A3" w:rsidRDefault="007530A3">
                                  <w:pPr>
                                    <w:rPr>
                                      <w:sz w:val="16"/>
                                      <w:szCs w:val="16"/>
                                      <w:vertAlign w:val="superscript"/>
                                    </w:rPr>
                                  </w:pPr>
                                  <w:r>
                                    <w:rPr>
                                      <w:sz w:val="16"/>
                                      <w:szCs w:val="16"/>
                                    </w:rPr>
                                    <w:t>1 erg/cm</w:t>
                                  </w:r>
                                  <w:r>
                                    <w:rPr>
                                      <w:sz w:val="16"/>
                                      <w:szCs w:val="16"/>
                                      <w:vertAlign w:val="superscript"/>
                                    </w:rPr>
                                    <w:t>3</w:t>
                                  </w:r>
                                  <w:r>
                                    <w:rPr>
                                      <w:sz w:val="16"/>
                                      <w:szCs w:val="16"/>
                                    </w:rPr>
                                    <w:t xml:space="preserve"> </w:t>
                                  </w:r>
                                  <w:r>
                                    <w:rPr>
                                      <w:rFonts w:ascii="Symbol" w:eastAsia="Symbol" w:hAnsi="Symbol" w:cs="Symbol"/>
                                      <w:sz w:val="16"/>
                                      <w:szCs w:val="16"/>
                                    </w:rPr>
                                    <w:sym w:font="Symbol" w:char="F0AE"/>
                                  </w:r>
                                  <w:r>
                                    <w:rPr>
                                      <w:sz w:val="16"/>
                                      <w:szCs w:val="16"/>
                                    </w:rPr>
                                    <w:t xml:space="preserve"> 10</w:t>
                                  </w:r>
                                  <w:r>
                                    <w:rPr>
                                      <w:rFonts w:ascii="Symbol" w:eastAsia="Symbol" w:hAnsi="Symbol" w:cs="Symbol"/>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530A3" w14:paraId="065E58C8" w14:textId="77777777">
                              <w:trPr>
                                <w:trHeight w:val="279"/>
                              </w:trPr>
                              <w:tc>
                                <w:tcPr>
                                  <w:tcW w:w="720" w:type="dxa"/>
                                  <w:tcBorders>
                                    <w:top w:val="nil"/>
                                    <w:left w:val="nil"/>
                                    <w:bottom w:val="double" w:sz="6" w:space="0" w:color="auto"/>
                                    <w:right w:val="nil"/>
                                  </w:tcBorders>
                                </w:tcPr>
                                <w:p w14:paraId="11B0F4CF" w14:textId="77777777" w:rsidR="007530A3" w:rsidRDefault="007530A3">
                                  <w:pPr>
                                    <w:rPr>
                                      <w:i/>
                                      <w:iCs/>
                                      <w:sz w:val="16"/>
                                      <w:szCs w:val="16"/>
                                    </w:rPr>
                                  </w:pPr>
                                  <w:r>
                                    <w:rPr>
                                      <w:i/>
                                      <w:iCs/>
                                      <w:sz w:val="16"/>
                                      <w:szCs w:val="16"/>
                                    </w:rPr>
                                    <w:t>N, D</w:t>
                                  </w:r>
                                </w:p>
                              </w:tc>
                              <w:tc>
                                <w:tcPr>
                                  <w:tcW w:w="1710" w:type="dxa"/>
                                  <w:tcBorders>
                                    <w:top w:val="nil"/>
                                    <w:left w:val="nil"/>
                                    <w:bottom w:val="double" w:sz="6" w:space="0" w:color="auto"/>
                                    <w:right w:val="nil"/>
                                  </w:tcBorders>
                                </w:tcPr>
                                <w:p w14:paraId="4CAC6DC2" w14:textId="77777777" w:rsidR="007530A3" w:rsidRDefault="007530A3">
                                  <w:pPr>
                                    <w:rPr>
                                      <w:sz w:val="16"/>
                                      <w:szCs w:val="16"/>
                                    </w:rPr>
                                  </w:pPr>
                                  <w:r>
                                    <w:rPr>
                                      <w:sz w:val="16"/>
                                      <w:szCs w:val="16"/>
                                    </w:rPr>
                                    <w:t>demagnetizing factor</w:t>
                                  </w:r>
                                </w:p>
                              </w:tc>
                              <w:tc>
                                <w:tcPr>
                                  <w:tcW w:w="2610" w:type="dxa"/>
                                  <w:tcBorders>
                                    <w:top w:val="nil"/>
                                    <w:left w:val="nil"/>
                                    <w:bottom w:val="double" w:sz="6" w:space="0" w:color="auto"/>
                                    <w:right w:val="nil"/>
                                  </w:tcBorders>
                                </w:tcPr>
                                <w:p w14:paraId="0DFB8D09" w14:textId="77777777" w:rsidR="007530A3" w:rsidRDefault="007530A3">
                                  <w:pPr>
                                    <w:rPr>
                                      <w:sz w:val="16"/>
                                      <w:szCs w:val="16"/>
                                    </w:rPr>
                                  </w:pPr>
                                  <w:r>
                                    <w:rPr>
                                      <w:sz w:val="16"/>
                                      <w:szCs w:val="16"/>
                                    </w:rPr>
                                    <w:t xml:space="preserve">1 </w:t>
                                  </w:r>
                                  <w:r>
                                    <w:rPr>
                                      <w:rFonts w:ascii="Symbol" w:eastAsia="Symbol" w:hAnsi="Symbol" w:cs="Symbol"/>
                                      <w:sz w:val="16"/>
                                      <w:szCs w:val="16"/>
                                    </w:rPr>
                                    <w:sym w:font="Symbol" w:char="F0AE"/>
                                  </w:r>
                                  <w:r>
                                    <w:rPr>
                                      <w:sz w:val="16"/>
                                      <w:szCs w:val="16"/>
                                    </w:rPr>
                                    <w:t xml:space="preserve"> 1</w:t>
                                  </w:r>
                                  <w:proofErr w:type="gramStart"/>
                                  <w:r>
                                    <w:rPr>
                                      <w:sz w:val="16"/>
                                      <w:szCs w:val="16"/>
                                    </w:rPr>
                                    <w:t>/(</w:t>
                                  </w:r>
                                  <w:proofErr w:type="gramEnd"/>
                                  <w:r>
                                    <w:rPr>
                                      <w:sz w:val="16"/>
                                      <w:szCs w:val="16"/>
                                    </w:rPr>
                                    <w:t>4</w:t>
                                  </w:r>
                                  <w:r>
                                    <w:rPr>
                                      <w:rFonts w:ascii="Symbol" w:eastAsia="Symbol" w:hAnsi="Symbol" w:cs="Symbol"/>
                                      <w:sz w:val="16"/>
                                      <w:szCs w:val="16"/>
                                    </w:rPr>
                                    <w:sym w:font="Symbol" w:char="F070"/>
                                  </w:r>
                                  <w:r>
                                    <w:rPr>
                                      <w:sz w:val="16"/>
                                      <w:szCs w:val="16"/>
                                    </w:rPr>
                                    <w:t>)</w:t>
                                  </w:r>
                                </w:p>
                              </w:tc>
                            </w:tr>
                          </w:tbl>
                          <w:p w14:paraId="6C80A135" w14:textId="77777777" w:rsidR="007530A3" w:rsidRDefault="007530A3" w:rsidP="00E97B99">
                            <w:pPr>
                              <w:pStyle w:val="FootnoteText"/>
                            </w:pPr>
                            <w:r>
                              <w:t xml:space="preserve">Vertical lines are optional in tables. Statements that serve as captions for the entire table do not need footnote letters. </w:t>
                            </w:r>
                          </w:p>
                          <w:p w14:paraId="1DB56312" w14:textId="77777777" w:rsidR="007530A3" w:rsidRDefault="007530A3" w:rsidP="00E97B99">
                            <w:pPr>
                              <w:pStyle w:val="FootnoteText"/>
                            </w:pPr>
                            <w:proofErr w:type="spellStart"/>
                            <w:r>
                              <w:rPr>
                                <w:vertAlign w:val="superscript"/>
                              </w:rPr>
                              <w:t>a</w:t>
                            </w:r>
                            <w:r>
                              <w:t>Gaussian</w:t>
                            </w:r>
                            <w:proofErr w:type="spellEnd"/>
                            <w:r>
                              <w:t xml:space="preserve"> units are the same as cg emu for magnetostatics; Mx = </w:t>
                            </w:r>
                            <w:proofErr w:type="spellStart"/>
                            <w:r>
                              <w:t>maxwell</w:t>
                            </w:r>
                            <w:proofErr w:type="spellEnd"/>
                            <w:r>
                              <w:t xml:space="preserve">, G = gauss, </w:t>
                            </w:r>
                            <w:proofErr w:type="spellStart"/>
                            <w:r>
                              <w:t>Oe</w:t>
                            </w:r>
                            <w:proofErr w:type="spellEnd"/>
                            <w:r>
                              <w:t xml:space="preserve"> = oersted; Wb = weber, V = volt, s = second, T = tesla, m = meter, A = ampere, J = joule, kg = kilogram, H = henry.</w:t>
                            </w:r>
                          </w:p>
                          <w:p w14:paraId="52A663E8" w14:textId="77777777" w:rsidR="007530A3" w:rsidRDefault="007530A3" w:rsidP="00E97B99">
                            <w:pPr>
                              <w:pStyle w:val="FootnoteText"/>
                            </w:pPr>
                          </w:p>
                          <w:p w14:paraId="5453A83A" w14:textId="77777777" w:rsidR="007530A3" w:rsidRDefault="007530A3"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95B61C" id="Text Box 2" o:spid="_x0000_s1027" type="#_x0000_t202" style="position:absolute;margin-left:270pt;margin-top:0;width:248.4pt;height:318.8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" o:allowincell="f" stroked="f">
                <v:textbox inset="0,0,0,0">
                  <w:txbxContent>
                    <w:p w14:paraId="2B28E59A" w14:textId="77777777" w:rsidR="007530A3" w:rsidRDefault="007530A3" w:rsidP="00E97B99">
                      <w:pPr>
                        <w:pStyle w:val="TableTitle"/>
                      </w:pPr>
                      <w:r>
                        <w:t>TABLE I</w:t>
                      </w:r>
                    </w:p>
                    <w:p w14:paraId="5AFD139C" w14:textId="77777777" w:rsidR="007530A3" w:rsidRDefault="007530A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530A3" w14:paraId="44874A7C" w14:textId="77777777">
                        <w:trPr>
                          <w:trHeight w:val="440"/>
                        </w:trPr>
                        <w:tc>
                          <w:tcPr>
                            <w:tcW w:w="720" w:type="dxa"/>
                            <w:tcBorders>
                              <w:top w:val="double" w:sz="6" w:space="0" w:color="auto"/>
                              <w:left w:val="nil"/>
                              <w:bottom w:val="single" w:sz="6" w:space="0" w:color="auto"/>
                              <w:right w:val="nil"/>
                            </w:tcBorders>
                            <w:vAlign w:val="center"/>
                          </w:tcPr>
                          <w:p w14:paraId="39E62DFD" w14:textId="77777777" w:rsidR="007530A3" w:rsidRDefault="007530A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4E7F0AB1" w14:textId="77777777" w:rsidR="007530A3" w:rsidRDefault="007530A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7ACA0296" w14:textId="77777777" w:rsidR="007530A3" w:rsidRDefault="007530A3">
                            <w:pPr>
                              <w:jc w:val="center"/>
                              <w:rPr>
                                <w:sz w:val="16"/>
                                <w:szCs w:val="16"/>
                              </w:rPr>
                            </w:pPr>
                            <w:r>
                              <w:rPr>
                                <w:sz w:val="16"/>
                                <w:szCs w:val="16"/>
                              </w:rPr>
                              <w:t>Conversion from Gaussian and</w:t>
                            </w:r>
                          </w:p>
                          <w:p w14:paraId="32D22FFA" w14:textId="77777777" w:rsidR="007530A3" w:rsidRDefault="007530A3">
                            <w:pPr>
                              <w:jc w:val="center"/>
                              <w:rPr>
                                <w:sz w:val="16"/>
                                <w:szCs w:val="16"/>
                              </w:rPr>
                            </w:pPr>
                            <w:r>
                              <w:rPr>
                                <w:sz w:val="16"/>
                                <w:szCs w:val="16"/>
                              </w:rPr>
                              <w:t xml:space="preserve">CGS EMU to SI </w:t>
                            </w:r>
                            <w:r>
                              <w:rPr>
                                <w:sz w:val="16"/>
                                <w:szCs w:val="16"/>
                                <w:vertAlign w:val="superscript"/>
                              </w:rPr>
                              <w:t>a</w:t>
                            </w:r>
                          </w:p>
                        </w:tc>
                      </w:tr>
                      <w:tr w:rsidR="007530A3" w14:paraId="7A7AFEAF" w14:textId="77777777">
                        <w:tc>
                          <w:tcPr>
                            <w:tcW w:w="720" w:type="dxa"/>
                            <w:tcBorders>
                              <w:top w:val="nil"/>
                              <w:left w:val="nil"/>
                              <w:bottom w:val="nil"/>
                              <w:right w:val="nil"/>
                            </w:tcBorders>
                          </w:tcPr>
                          <w:p w14:paraId="15414786" w14:textId="77777777" w:rsidR="007530A3" w:rsidRDefault="007530A3">
                            <w:pPr>
                              <w:rPr>
                                <w:sz w:val="16"/>
                                <w:szCs w:val="16"/>
                              </w:rPr>
                            </w:pPr>
                            <w:r>
                              <w:rPr>
                                <w:rFonts w:ascii="Symbol" w:eastAsia="Symbol" w:hAnsi="Symbol" w:cs="Symbol"/>
                                <w:sz w:val="16"/>
                                <w:szCs w:val="16"/>
                              </w:rPr>
                              <w:sym w:font="Symbol" w:char="F046"/>
                            </w:r>
                          </w:p>
                        </w:tc>
                        <w:tc>
                          <w:tcPr>
                            <w:tcW w:w="1710" w:type="dxa"/>
                            <w:tcBorders>
                              <w:top w:val="nil"/>
                              <w:left w:val="nil"/>
                              <w:bottom w:val="nil"/>
                              <w:right w:val="nil"/>
                            </w:tcBorders>
                          </w:tcPr>
                          <w:p w14:paraId="0461964E" w14:textId="77777777" w:rsidR="007530A3" w:rsidRDefault="007530A3">
                            <w:pPr>
                              <w:rPr>
                                <w:sz w:val="16"/>
                                <w:szCs w:val="16"/>
                              </w:rPr>
                            </w:pPr>
                            <w:r>
                              <w:rPr>
                                <w:sz w:val="16"/>
                                <w:szCs w:val="16"/>
                              </w:rPr>
                              <w:t>magnetic flux</w:t>
                            </w:r>
                          </w:p>
                        </w:tc>
                        <w:tc>
                          <w:tcPr>
                            <w:tcW w:w="2610" w:type="dxa"/>
                            <w:tcBorders>
                              <w:top w:val="nil"/>
                              <w:left w:val="nil"/>
                              <w:bottom w:val="nil"/>
                              <w:right w:val="nil"/>
                            </w:tcBorders>
                          </w:tcPr>
                          <w:p w14:paraId="2ECFF1C6" w14:textId="77777777" w:rsidR="007530A3" w:rsidRDefault="007530A3">
                            <w:pPr>
                              <w:rPr>
                                <w:sz w:val="16"/>
                                <w:szCs w:val="16"/>
                              </w:rPr>
                            </w:pPr>
                            <w:r>
                              <w:rPr>
                                <w:sz w:val="16"/>
                                <w:szCs w:val="16"/>
                              </w:rPr>
                              <w:t xml:space="preserve">1 Mx </w:t>
                            </w:r>
                            <w:r>
                              <w:rPr>
                                <w:rFonts w:ascii="Symbol" w:eastAsia="Symbol" w:hAnsi="Symbol" w:cs="Symbol"/>
                                <w:sz w:val="16"/>
                                <w:szCs w:val="16"/>
                              </w:rPr>
                              <w:sym w:font="Symbol" w:char="F0AE"/>
                            </w:r>
                            <w:r>
                              <w:rPr>
                                <w:sz w:val="16"/>
                                <w:szCs w:val="16"/>
                              </w:rPr>
                              <w:t xml:space="preserve"> 10</w:t>
                            </w:r>
                            <w:r>
                              <w:rPr>
                                <w:rFonts w:ascii="Symbol" w:eastAsia="Symbol" w:hAnsi="Symbol" w:cs="Symbol"/>
                                <w:sz w:val="16"/>
                                <w:szCs w:val="16"/>
                                <w:vertAlign w:val="superscript"/>
                              </w:rPr>
                              <w:sym w:font="Symbol" w:char="F02D"/>
                            </w:r>
                            <w:r>
                              <w:rPr>
                                <w:sz w:val="16"/>
                                <w:szCs w:val="16"/>
                                <w:vertAlign w:val="superscript"/>
                              </w:rPr>
                              <w:t>8</w:t>
                            </w:r>
                            <w:r>
                              <w:rPr>
                                <w:sz w:val="16"/>
                                <w:szCs w:val="16"/>
                              </w:rPr>
                              <w:t xml:space="preserve"> Wb = 10</w:t>
                            </w:r>
                            <w:r>
                              <w:rPr>
                                <w:rFonts w:ascii="Symbol" w:eastAsia="Symbol" w:hAnsi="Symbol" w:cs="Symbol"/>
                                <w:sz w:val="16"/>
                                <w:szCs w:val="16"/>
                                <w:vertAlign w:val="superscript"/>
                              </w:rPr>
                              <w:sym w:font="Symbol" w:char="F02D"/>
                            </w:r>
                            <w:r>
                              <w:rPr>
                                <w:sz w:val="16"/>
                                <w:szCs w:val="16"/>
                                <w:vertAlign w:val="superscript"/>
                              </w:rPr>
                              <w:t>8</w:t>
                            </w:r>
                            <w:r>
                              <w:rPr>
                                <w:sz w:val="16"/>
                                <w:szCs w:val="16"/>
                              </w:rPr>
                              <w:t xml:space="preserve"> V·s</w:t>
                            </w:r>
                          </w:p>
                        </w:tc>
                      </w:tr>
                      <w:tr w:rsidR="007530A3" w14:paraId="258596DD" w14:textId="77777777">
                        <w:tc>
                          <w:tcPr>
                            <w:tcW w:w="720" w:type="dxa"/>
                            <w:tcBorders>
                              <w:top w:val="nil"/>
                              <w:left w:val="nil"/>
                              <w:bottom w:val="nil"/>
                              <w:right w:val="nil"/>
                            </w:tcBorders>
                          </w:tcPr>
                          <w:p w14:paraId="5B8983E5" w14:textId="77777777" w:rsidR="007530A3" w:rsidRDefault="007530A3">
                            <w:pPr>
                              <w:rPr>
                                <w:i/>
                                <w:iCs/>
                                <w:sz w:val="16"/>
                                <w:szCs w:val="16"/>
                              </w:rPr>
                            </w:pPr>
                            <w:r>
                              <w:rPr>
                                <w:i/>
                                <w:iCs/>
                                <w:sz w:val="16"/>
                                <w:szCs w:val="16"/>
                              </w:rPr>
                              <w:t>B</w:t>
                            </w:r>
                          </w:p>
                        </w:tc>
                        <w:tc>
                          <w:tcPr>
                            <w:tcW w:w="1710" w:type="dxa"/>
                            <w:tcBorders>
                              <w:top w:val="nil"/>
                              <w:left w:val="nil"/>
                              <w:bottom w:val="nil"/>
                              <w:right w:val="nil"/>
                            </w:tcBorders>
                          </w:tcPr>
                          <w:p w14:paraId="4595E000" w14:textId="77777777" w:rsidR="007530A3" w:rsidRDefault="007530A3">
                            <w:pPr>
                              <w:rPr>
                                <w:sz w:val="16"/>
                                <w:szCs w:val="16"/>
                              </w:rPr>
                            </w:pPr>
                            <w:r>
                              <w:rPr>
                                <w:sz w:val="16"/>
                                <w:szCs w:val="16"/>
                              </w:rPr>
                              <w:t xml:space="preserve">magnetic flux density, </w:t>
                            </w:r>
                          </w:p>
                          <w:p w14:paraId="21BF4ADA" w14:textId="77777777" w:rsidR="007530A3" w:rsidRDefault="007530A3">
                            <w:pPr>
                              <w:rPr>
                                <w:sz w:val="16"/>
                                <w:szCs w:val="16"/>
                              </w:rPr>
                            </w:pPr>
                            <w:r>
                              <w:rPr>
                                <w:sz w:val="16"/>
                                <w:szCs w:val="16"/>
                              </w:rPr>
                              <w:t xml:space="preserve">  magnetic induction</w:t>
                            </w:r>
                          </w:p>
                        </w:tc>
                        <w:tc>
                          <w:tcPr>
                            <w:tcW w:w="2610" w:type="dxa"/>
                            <w:tcBorders>
                              <w:top w:val="nil"/>
                              <w:left w:val="nil"/>
                              <w:bottom w:val="nil"/>
                              <w:right w:val="nil"/>
                            </w:tcBorders>
                          </w:tcPr>
                          <w:p w14:paraId="42A7416C" w14:textId="77777777" w:rsidR="007530A3" w:rsidRDefault="007530A3">
                            <w:pPr>
                              <w:rPr>
                                <w:sz w:val="16"/>
                                <w:szCs w:val="16"/>
                                <w:vertAlign w:val="superscript"/>
                              </w:rPr>
                            </w:pPr>
                            <w:r>
                              <w:rPr>
                                <w:sz w:val="16"/>
                                <w:szCs w:val="16"/>
                              </w:rPr>
                              <w:t xml:space="preserve">1 G </w:t>
                            </w:r>
                            <w:r>
                              <w:rPr>
                                <w:rFonts w:ascii="Symbol" w:eastAsia="Symbol" w:hAnsi="Symbol" w:cs="Symbol"/>
                                <w:sz w:val="16"/>
                                <w:szCs w:val="16"/>
                              </w:rPr>
                              <w:sym w:font="Symbol" w:char="F0AE"/>
                            </w:r>
                            <w:r>
                              <w:rPr>
                                <w:sz w:val="16"/>
                                <w:szCs w:val="16"/>
                              </w:rPr>
                              <w:t xml:space="preserve"> 10</w:t>
                            </w:r>
                            <w:r>
                              <w:rPr>
                                <w:rFonts w:ascii="Symbol" w:eastAsia="Symbol" w:hAnsi="Symbol" w:cs="Symbol"/>
                                <w:sz w:val="16"/>
                                <w:szCs w:val="16"/>
                                <w:vertAlign w:val="superscript"/>
                              </w:rPr>
                              <w:sym w:font="Symbol" w:char="F02D"/>
                            </w:r>
                            <w:r>
                              <w:rPr>
                                <w:sz w:val="16"/>
                                <w:szCs w:val="16"/>
                                <w:vertAlign w:val="superscript"/>
                              </w:rPr>
                              <w:t>4</w:t>
                            </w:r>
                            <w:r>
                              <w:rPr>
                                <w:sz w:val="16"/>
                                <w:szCs w:val="16"/>
                              </w:rPr>
                              <w:t xml:space="preserve"> T = 10</w:t>
                            </w:r>
                            <w:r>
                              <w:rPr>
                                <w:rFonts w:ascii="Symbol" w:eastAsia="Symbol" w:hAnsi="Symbol" w:cs="Symbol"/>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7530A3" w14:paraId="5A97C14D" w14:textId="77777777">
                        <w:tc>
                          <w:tcPr>
                            <w:tcW w:w="720" w:type="dxa"/>
                            <w:tcBorders>
                              <w:top w:val="nil"/>
                              <w:left w:val="nil"/>
                              <w:bottom w:val="nil"/>
                              <w:right w:val="nil"/>
                            </w:tcBorders>
                          </w:tcPr>
                          <w:p w14:paraId="10F972D5" w14:textId="77777777" w:rsidR="007530A3" w:rsidRDefault="007530A3">
                            <w:pPr>
                              <w:rPr>
                                <w:i/>
                                <w:iCs/>
                                <w:sz w:val="16"/>
                                <w:szCs w:val="16"/>
                              </w:rPr>
                            </w:pPr>
                            <w:r>
                              <w:rPr>
                                <w:i/>
                                <w:iCs/>
                                <w:sz w:val="16"/>
                                <w:szCs w:val="16"/>
                              </w:rPr>
                              <w:t>H</w:t>
                            </w:r>
                          </w:p>
                        </w:tc>
                        <w:tc>
                          <w:tcPr>
                            <w:tcW w:w="1710" w:type="dxa"/>
                            <w:tcBorders>
                              <w:top w:val="nil"/>
                              <w:left w:val="nil"/>
                              <w:bottom w:val="nil"/>
                              <w:right w:val="nil"/>
                            </w:tcBorders>
                          </w:tcPr>
                          <w:p w14:paraId="4CB700FD" w14:textId="77777777" w:rsidR="007530A3" w:rsidRDefault="007530A3">
                            <w:pPr>
                              <w:rPr>
                                <w:sz w:val="16"/>
                                <w:szCs w:val="16"/>
                              </w:rPr>
                            </w:pPr>
                            <w:r>
                              <w:rPr>
                                <w:sz w:val="16"/>
                                <w:szCs w:val="16"/>
                              </w:rPr>
                              <w:t>magnetic field strength</w:t>
                            </w:r>
                          </w:p>
                        </w:tc>
                        <w:tc>
                          <w:tcPr>
                            <w:tcW w:w="2610" w:type="dxa"/>
                            <w:tcBorders>
                              <w:top w:val="nil"/>
                              <w:left w:val="nil"/>
                              <w:bottom w:val="nil"/>
                              <w:right w:val="nil"/>
                            </w:tcBorders>
                          </w:tcPr>
                          <w:p w14:paraId="23ADB8D0" w14:textId="77777777" w:rsidR="007530A3" w:rsidRDefault="007530A3">
                            <w:pPr>
                              <w:rPr>
                                <w:sz w:val="16"/>
                                <w:szCs w:val="16"/>
                              </w:rPr>
                            </w:pPr>
                            <w:r>
                              <w:rPr>
                                <w:sz w:val="16"/>
                                <w:szCs w:val="16"/>
                              </w:rPr>
                              <w:t xml:space="preserve">1 </w:t>
                            </w:r>
                            <w:proofErr w:type="spellStart"/>
                            <w:r>
                              <w:rPr>
                                <w:sz w:val="16"/>
                                <w:szCs w:val="16"/>
                              </w:rPr>
                              <w:t>Oe</w:t>
                            </w:r>
                            <w:proofErr w:type="spellEnd"/>
                            <w:r>
                              <w:rPr>
                                <w:sz w:val="16"/>
                                <w:szCs w:val="16"/>
                              </w:rPr>
                              <w:t xml:space="preserve"> </w:t>
                            </w:r>
                            <w:r>
                              <w:rPr>
                                <w:rFonts w:ascii="Symbol" w:eastAsia="Symbol" w:hAnsi="Symbol" w:cs="Symbol"/>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rFonts w:ascii="Symbol" w:eastAsia="Symbol" w:hAnsi="Symbol" w:cs="Symbol"/>
                                <w:sz w:val="16"/>
                                <w:szCs w:val="16"/>
                              </w:rPr>
                              <w:sym w:font="Symbol" w:char="F070"/>
                            </w:r>
                            <w:r>
                              <w:rPr>
                                <w:sz w:val="16"/>
                                <w:szCs w:val="16"/>
                              </w:rPr>
                              <w:t>) A/m</w:t>
                            </w:r>
                          </w:p>
                        </w:tc>
                      </w:tr>
                      <w:tr w:rsidR="007530A3" w14:paraId="57C18F72" w14:textId="77777777">
                        <w:tc>
                          <w:tcPr>
                            <w:tcW w:w="720" w:type="dxa"/>
                            <w:tcBorders>
                              <w:top w:val="nil"/>
                              <w:left w:val="nil"/>
                              <w:bottom w:val="nil"/>
                              <w:right w:val="nil"/>
                            </w:tcBorders>
                          </w:tcPr>
                          <w:p w14:paraId="0ADF9A97" w14:textId="77777777" w:rsidR="007530A3" w:rsidRDefault="007530A3">
                            <w:pPr>
                              <w:rPr>
                                <w:i/>
                                <w:iCs/>
                                <w:sz w:val="16"/>
                                <w:szCs w:val="16"/>
                              </w:rPr>
                            </w:pPr>
                            <w:r>
                              <w:rPr>
                                <w:i/>
                                <w:iCs/>
                                <w:sz w:val="16"/>
                                <w:szCs w:val="16"/>
                              </w:rPr>
                              <w:t>m</w:t>
                            </w:r>
                          </w:p>
                        </w:tc>
                        <w:tc>
                          <w:tcPr>
                            <w:tcW w:w="1710" w:type="dxa"/>
                            <w:tcBorders>
                              <w:top w:val="nil"/>
                              <w:left w:val="nil"/>
                              <w:bottom w:val="nil"/>
                              <w:right w:val="nil"/>
                            </w:tcBorders>
                          </w:tcPr>
                          <w:p w14:paraId="3F3A50BF" w14:textId="77777777" w:rsidR="007530A3" w:rsidRDefault="007530A3">
                            <w:pPr>
                              <w:rPr>
                                <w:sz w:val="16"/>
                                <w:szCs w:val="16"/>
                                <w:vertAlign w:val="superscript"/>
                              </w:rPr>
                            </w:pPr>
                            <w:r>
                              <w:rPr>
                                <w:sz w:val="16"/>
                                <w:szCs w:val="16"/>
                              </w:rPr>
                              <w:t>magnetic moment</w:t>
                            </w:r>
                          </w:p>
                        </w:tc>
                        <w:tc>
                          <w:tcPr>
                            <w:tcW w:w="2610" w:type="dxa"/>
                            <w:tcBorders>
                              <w:top w:val="nil"/>
                              <w:left w:val="nil"/>
                              <w:bottom w:val="nil"/>
                              <w:right w:val="nil"/>
                            </w:tcBorders>
                          </w:tcPr>
                          <w:p w14:paraId="3B388A93" w14:textId="77777777" w:rsidR="007530A3" w:rsidRDefault="007530A3">
                            <w:pPr>
                              <w:rPr>
                                <w:sz w:val="16"/>
                                <w:szCs w:val="16"/>
                              </w:rPr>
                            </w:pPr>
                            <w:r>
                              <w:rPr>
                                <w:sz w:val="16"/>
                                <w:szCs w:val="16"/>
                              </w:rPr>
                              <w:t xml:space="preserve">1 erg/G = 1 emu </w:t>
                            </w:r>
                          </w:p>
                          <w:p w14:paraId="0329056B" w14:textId="77777777" w:rsidR="007530A3" w:rsidRDefault="007530A3">
                            <w:pPr>
                              <w:rPr>
                                <w:sz w:val="16"/>
                                <w:szCs w:val="16"/>
                              </w:rPr>
                            </w:pPr>
                            <w:r>
                              <w:rPr>
                                <w:sz w:val="16"/>
                                <w:szCs w:val="16"/>
                              </w:rPr>
                              <w:t xml:space="preserve">  </w:t>
                            </w:r>
                            <w:r>
                              <w:rPr>
                                <w:rFonts w:ascii="Symbol" w:eastAsia="Symbol" w:hAnsi="Symbol" w:cs="Symbol"/>
                                <w:sz w:val="16"/>
                                <w:szCs w:val="16"/>
                              </w:rPr>
                              <w:sym w:font="Symbol" w:char="F0AE"/>
                            </w:r>
                            <w:r>
                              <w:rPr>
                                <w:sz w:val="16"/>
                                <w:szCs w:val="16"/>
                              </w:rPr>
                              <w:t xml:space="preserve"> 10</w:t>
                            </w:r>
                            <w:r>
                              <w:rPr>
                                <w:rFonts w:ascii="Symbol" w:eastAsia="Symbol" w:hAnsi="Symbol" w:cs="Symbol"/>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rFonts w:ascii="Symbol" w:eastAsia="Symbol" w:hAnsi="Symbol" w:cs="Symbol"/>
                                <w:sz w:val="16"/>
                                <w:szCs w:val="16"/>
                                <w:vertAlign w:val="superscript"/>
                              </w:rPr>
                              <w:sym w:font="Symbol" w:char="F02D"/>
                            </w:r>
                            <w:r>
                              <w:rPr>
                                <w:sz w:val="16"/>
                                <w:szCs w:val="16"/>
                                <w:vertAlign w:val="superscript"/>
                              </w:rPr>
                              <w:t>3</w:t>
                            </w:r>
                            <w:r>
                              <w:rPr>
                                <w:sz w:val="16"/>
                                <w:szCs w:val="16"/>
                              </w:rPr>
                              <w:t xml:space="preserve"> J/T</w:t>
                            </w:r>
                          </w:p>
                        </w:tc>
                      </w:tr>
                      <w:tr w:rsidR="007530A3" w14:paraId="4A8AAC07" w14:textId="77777777">
                        <w:tc>
                          <w:tcPr>
                            <w:tcW w:w="720" w:type="dxa"/>
                            <w:tcBorders>
                              <w:top w:val="nil"/>
                              <w:left w:val="nil"/>
                              <w:bottom w:val="nil"/>
                              <w:right w:val="nil"/>
                            </w:tcBorders>
                          </w:tcPr>
                          <w:p w14:paraId="37A8DD63" w14:textId="77777777" w:rsidR="007530A3" w:rsidRDefault="007530A3">
                            <w:pPr>
                              <w:rPr>
                                <w:i/>
                                <w:iCs/>
                                <w:sz w:val="16"/>
                                <w:szCs w:val="16"/>
                              </w:rPr>
                            </w:pPr>
                            <w:r>
                              <w:rPr>
                                <w:i/>
                                <w:iCs/>
                                <w:sz w:val="16"/>
                                <w:szCs w:val="16"/>
                              </w:rPr>
                              <w:t>M</w:t>
                            </w:r>
                          </w:p>
                        </w:tc>
                        <w:tc>
                          <w:tcPr>
                            <w:tcW w:w="1710" w:type="dxa"/>
                            <w:tcBorders>
                              <w:top w:val="nil"/>
                              <w:left w:val="nil"/>
                              <w:bottom w:val="nil"/>
                              <w:right w:val="nil"/>
                            </w:tcBorders>
                          </w:tcPr>
                          <w:p w14:paraId="6441E8B1" w14:textId="77777777" w:rsidR="007530A3" w:rsidRDefault="007530A3">
                            <w:pPr>
                              <w:rPr>
                                <w:sz w:val="16"/>
                                <w:szCs w:val="16"/>
                              </w:rPr>
                            </w:pPr>
                            <w:r>
                              <w:rPr>
                                <w:sz w:val="16"/>
                                <w:szCs w:val="16"/>
                              </w:rPr>
                              <w:t>magnetization</w:t>
                            </w:r>
                          </w:p>
                        </w:tc>
                        <w:tc>
                          <w:tcPr>
                            <w:tcW w:w="2610" w:type="dxa"/>
                            <w:tcBorders>
                              <w:top w:val="nil"/>
                              <w:left w:val="nil"/>
                              <w:bottom w:val="nil"/>
                              <w:right w:val="nil"/>
                            </w:tcBorders>
                          </w:tcPr>
                          <w:p w14:paraId="4F88C450" w14:textId="77777777"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4CE00E1F" w14:textId="77777777" w:rsidR="007530A3" w:rsidRDefault="007530A3">
                            <w:pPr>
                              <w:rPr>
                                <w:sz w:val="16"/>
                                <w:szCs w:val="16"/>
                              </w:rPr>
                            </w:pPr>
                            <w:r>
                              <w:rPr>
                                <w:sz w:val="16"/>
                                <w:szCs w:val="16"/>
                              </w:rPr>
                              <w:t xml:space="preserve">  </w:t>
                            </w:r>
                            <w:r>
                              <w:rPr>
                                <w:rFonts w:ascii="Symbol" w:eastAsia="Symbol" w:hAnsi="Symbol" w:cs="Symbol"/>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7530A3" w14:paraId="49F6EDD6" w14:textId="77777777">
                        <w:tc>
                          <w:tcPr>
                            <w:tcW w:w="720" w:type="dxa"/>
                            <w:tcBorders>
                              <w:top w:val="nil"/>
                              <w:left w:val="nil"/>
                              <w:bottom w:val="nil"/>
                              <w:right w:val="nil"/>
                            </w:tcBorders>
                          </w:tcPr>
                          <w:p w14:paraId="44F6708B" w14:textId="77777777" w:rsidR="007530A3" w:rsidRDefault="007530A3">
                            <w:pPr>
                              <w:rPr>
                                <w:i/>
                                <w:iCs/>
                                <w:sz w:val="16"/>
                                <w:szCs w:val="16"/>
                              </w:rPr>
                            </w:pPr>
                            <w:r>
                              <w:rPr>
                                <w:sz w:val="16"/>
                                <w:szCs w:val="16"/>
                              </w:rPr>
                              <w:t>4</w:t>
                            </w:r>
                            <w:r>
                              <w:rPr>
                                <w:rFonts w:ascii="Symbol" w:eastAsia="Symbol" w:hAnsi="Symbol" w:cs="Symbol"/>
                                <w:sz w:val="16"/>
                                <w:szCs w:val="16"/>
                              </w:rPr>
                              <w:sym w:font="Symbol" w:char="F070"/>
                            </w:r>
                            <w:r>
                              <w:rPr>
                                <w:i/>
                                <w:iCs/>
                                <w:sz w:val="16"/>
                                <w:szCs w:val="16"/>
                              </w:rPr>
                              <w:t>M</w:t>
                            </w:r>
                          </w:p>
                        </w:tc>
                        <w:tc>
                          <w:tcPr>
                            <w:tcW w:w="1710" w:type="dxa"/>
                            <w:tcBorders>
                              <w:top w:val="nil"/>
                              <w:left w:val="nil"/>
                              <w:bottom w:val="nil"/>
                              <w:right w:val="nil"/>
                            </w:tcBorders>
                          </w:tcPr>
                          <w:p w14:paraId="3D4862D5" w14:textId="77777777" w:rsidR="007530A3" w:rsidRDefault="007530A3">
                            <w:pPr>
                              <w:rPr>
                                <w:sz w:val="16"/>
                                <w:szCs w:val="16"/>
                              </w:rPr>
                            </w:pPr>
                            <w:r>
                              <w:rPr>
                                <w:sz w:val="16"/>
                                <w:szCs w:val="16"/>
                              </w:rPr>
                              <w:t>magnetization</w:t>
                            </w:r>
                          </w:p>
                        </w:tc>
                        <w:tc>
                          <w:tcPr>
                            <w:tcW w:w="2610" w:type="dxa"/>
                            <w:tcBorders>
                              <w:top w:val="nil"/>
                              <w:left w:val="nil"/>
                              <w:bottom w:val="nil"/>
                              <w:right w:val="nil"/>
                            </w:tcBorders>
                          </w:tcPr>
                          <w:p w14:paraId="1D045328" w14:textId="77777777" w:rsidR="007530A3" w:rsidRDefault="007530A3">
                            <w:pPr>
                              <w:rPr>
                                <w:sz w:val="16"/>
                                <w:szCs w:val="16"/>
                              </w:rPr>
                            </w:pPr>
                            <w:r>
                              <w:rPr>
                                <w:sz w:val="16"/>
                                <w:szCs w:val="16"/>
                              </w:rPr>
                              <w:t xml:space="preserve">1 G </w:t>
                            </w:r>
                            <w:r>
                              <w:rPr>
                                <w:rFonts w:ascii="Symbol" w:eastAsia="Symbol" w:hAnsi="Symbol" w:cs="Symbol"/>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rFonts w:ascii="Symbol" w:eastAsia="Symbol" w:hAnsi="Symbol" w:cs="Symbol"/>
                                <w:sz w:val="16"/>
                                <w:szCs w:val="16"/>
                              </w:rPr>
                              <w:sym w:font="Symbol" w:char="F070"/>
                            </w:r>
                            <w:r>
                              <w:rPr>
                                <w:sz w:val="16"/>
                                <w:szCs w:val="16"/>
                              </w:rPr>
                              <w:t>) A/m</w:t>
                            </w:r>
                          </w:p>
                        </w:tc>
                      </w:tr>
                      <w:tr w:rsidR="007530A3" w14:paraId="581527E9" w14:textId="77777777">
                        <w:tc>
                          <w:tcPr>
                            <w:tcW w:w="720" w:type="dxa"/>
                            <w:tcBorders>
                              <w:top w:val="nil"/>
                              <w:left w:val="nil"/>
                              <w:bottom w:val="nil"/>
                              <w:right w:val="nil"/>
                            </w:tcBorders>
                          </w:tcPr>
                          <w:p w14:paraId="210F0F73" w14:textId="77777777" w:rsidR="007530A3" w:rsidRDefault="007530A3">
                            <w:pPr>
                              <w:rPr>
                                <w:sz w:val="16"/>
                                <w:szCs w:val="16"/>
                              </w:rPr>
                            </w:pPr>
                            <w:r>
                              <w:rPr>
                                <w:rFonts w:ascii="Symbol" w:eastAsia="Symbol" w:hAnsi="Symbol" w:cs="Symbol"/>
                                <w:sz w:val="16"/>
                                <w:szCs w:val="16"/>
                              </w:rPr>
                              <w:sym w:font="Symbol" w:char="F073"/>
                            </w:r>
                          </w:p>
                        </w:tc>
                        <w:tc>
                          <w:tcPr>
                            <w:tcW w:w="1710" w:type="dxa"/>
                            <w:tcBorders>
                              <w:top w:val="nil"/>
                              <w:left w:val="nil"/>
                              <w:bottom w:val="nil"/>
                              <w:right w:val="nil"/>
                            </w:tcBorders>
                          </w:tcPr>
                          <w:p w14:paraId="59D0670C" w14:textId="77777777" w:rsidR="007530A3" w:rsidRDefault="007530A3">
                            <w:pPr>
                              <w:rPr>
                                <w:sz w:val="16"/>
                                <w:szCs w:val="16"/>
                              </w:rPr>
                            </w:pPr>
                            <w:r>
                              <w:rPr>
                                <w:sz w:val="16"/>
                                <w:szCs w:val="16"/>
                              </w:rPr>
                              <w:t>specific magnetization</w:t>
                            </w:r>
                          </w:p>
                        </w:tc>
                        <w:tc>
                          <w:tcPr>
                            <w:tcW w:w="2610" w:type="dxa"/>
                            <w:tcBorders>
                              <w:top w:val="nil"/>
                              <w:left w:val="nil"/>
                              <w:bottom w:val="nil"/>
                              <w:right w:val="nil"/>
                            </w:tcBorders>
                          </w:tcPr>
                          <w:p w14:paraId="2B0E2103" w14:textId="77777777" w:rsidR="007530A3" w:rsidRDefault="007530A3">
                            <w:pPr>
                              <w:rPr>
                                <w:sz w:val="16"/>
                                <w:szCs w:val="16"/>
                              </w:rPr>
                            </w:pPr>
                            <w:r>
                              <w:rPr>
                                <w:sz w:val="16"/>
                                <w:szCs w:val="16"/>
                              </w:rPr>
                              <w:t>1 erg/(</w:t>
                            </w:r>
                            <w:proofErr w:type="spellStart"/>
                            <w:r>
                              <w:rPr>
                                <w:sz w:val="16"/>
                                <w:szCs w:val="16"/>
                              </w:rPr>
                              <w:t>G·g</w:t>
                            </w:r>
                            <w:proofErr w:type="spellEnd"/>
                            <w:r>
                              <w:rPr>
                                <w:sz w:val="16"/>
                                <w:szCs w:val="16"/>
                              </w:rPr>
                              <w:t xml:space="preserve">) = 1 emu/g </w:t>
                            </w:r>
                            <w:r>
                              <w:rPr>
                                <w:rFonts w:ascii="Symbol" w:eastAsia="Symbol" w:hAnsi="Symbol" w:cs="Symbol"/>
                                <w:sz w:val="16"/>
                                <w:szCs w:val="16"/>
                              </w:rPr>
                              <w:sym w:font="Symbol" w:char="F0AE"/>
                            </w:r>
                            <w:r>
                              <w:rPr>
                                <w:sz w:val="16"/>
                                <w:szCs w:val="16"/>
                              </w:rPr>
                              <w:t xml:space="preserve"> 1 A·m</w:t>
                            </w:r>
                            <w:r>
                              <w:rPr>
                                <w:sz w:val="16"/>
                                <w:szCs w:val="16"/>
                                <w:vertAlign w:val="superscript"/>
                              </w:rPr>
                              <w:t>2</w:t>
                            </w:r>
                            <w:r>
                              <w:rPr>
                                <w:sz w:val="16"/>
                                <w:szCs w:val="16"/>
                              </w:rPr>
                              <w:t>/kg</w:t>
                            </w:r>
                          </w:p>
                        </w:tc>
                      </w:tr>
                      <w:tr w:rsidR="007530A3" w14:paraId="38618E04" w14:textId="77777777">
                        <w:tc>
                          <w:tcPr>
                            <w:tcW w:w="720" w:type="dxa"/>
                            <w:tcBorders>
                              <w:top w:val="nil"/>
                              <w:left w:val="nil"/>
                              <w:bottom w:val="nil"/>
                              <w:right w:val="nil"/>
                            </w:tcBorders>
                          </w:tcPr>
                          <w:p w14:paraId="3EA8FBD9" w14:textId="77777777" w:rsidR="007530A3" w:rsidRDefault="007530A3">
                            <w:pPr>
                              <w:rPr>
                                <w:i/>
                                <w:iCs/>
                                <w:sz w:val="16"/>
                                <w:szCs w:val="16"/>
                              </w:rPr>
                            </w:pPr>
                            <w:r>
                              <w:rPr>
                                <w:i/>
                                <w:iCs/>
                                <w:sz w:val="16"/>
                                <w:szCs w:val="16"/>
                              </w:rPr>
                              <w:t>j</w:t>
                            </w:r>
                          </w:p>
                        </w:tc>
                        <w:tc>
                          <w:tcPr>
                            <w:tcW w:w="1710" w:type="dxa"/>
                            <w:tcBorders>
                              <w:top w:val="nil"/>
                              <w:left w:val="nil"/>
                              <w:bottom w:val="nil"/>
                              <w:right w:val="nil"/>
                            </w:tcBorders>
                          </w:tcPr>
                          <w:p w14:paraId="73D28461" w14:textId="77777777" w:rsidR="007530A3" w:rsidRDefault="007530A3">
                            <w:pPr>
                              <w:rPr>
                                <w:sz w:val="16"/>
                                <w:szCs w:val="16"/>
                              </w:rPr>
                            </w:pPr>
                            <w:r>
                              <w:rPr>
                                <w:sz w:val="16"/>
                                <w:szCs w:val="16"/>
                              </w:rPr>
                              <w:t xml:space="preserve">magnetic dipole </w:t>
                            </w:r>
                          </w:p>
                          <w:p w14:paraId="6E2D6131" w14:textId="77777777" w:rsidR="007530A3" w:rsidRDefault="007530A3">
                            <w:pPr>
                              <w:rPr>
                                <w:sz w:val="16"/>
                                <w:szCs w:val="16"/>
                              </w:rPr>
                            </w:pPr>
                            <w:r>
                              <w:rPr>
                                <w:sz w:val="16"/>
                                <w:szCs w:val="16"/>
                              </w:rPr>
                              <w:t xml:space="preserve">  moment</w:t>
                            </w:r>
                          </w:p>
                        </w:tc>
                        <w:tc>
                          <w:tcPr>
                            <w:tcW w:w="2610" w:type="dxa"/>
                            <w:tcBorders>
                              <w:top w:val="nil"/>
                              <w:left w:val="nil"/>
                              <w:bottom w:val="nil"/>
                              <w:right w:val="nil"/>
                            </w:tcBorders>
                          </w:tcPr>
                          <w:p w14:paraId="5DF67AA0" w14:textId="77777777" w:rsidR="007530A3" w:rsidRDefault="007530A3">
                            <w:pPr>
                              <w:rPr>
                                <w:sz w:val="16"/>
                                <w:szCs w:val="16"/>
                              </w:rPr>
                            </w:pPr>
                            <w:r>
                              <w:rPr>
                                <w:sz w:val="16"/>
                                <w:szCs w:val="16"/>
                              </w:rPr>
                              <w:t xml:space="preserve">1 erg/G = 1 emu </w:t>
                            </w:r>
                          </w:p>
                          <w:p w14:paraId="53CB46A2" w14:textId="77777777" w:rsidR="007530A3" w:rsidRDefault="007530A3">
                            <w:pPr>
                              <w:rPr>
                                <w:sz w:val="16"/>
                                <w:szCs w:val="16"/>
                              </w:rPr>
                            </w:pPr>
                            <w:r>
                              <w:rPr>
                                <w:sz w:val="16"/>
                                <w:szCs w:val="16"/>
                              </w:rPr>
                              <w:t xml:space="preserve">  </w:t>
                            </w:r>
                            <w:r>
                              <w:rPr>
                                <w:rFonts w:ascii="Symbol" w:eastAsia="Symbol" w:hAnsi="Symbol" w:cs="Symbol"/>
                                <w:sz w:val="16"/>
                                <w:szCs w:val="16"/>
                              </w:rPr>
                              <w:sym w:font="Symbol" w:char="F0AE"/>
                            </w:r>
                            <w:r>
                              <w:rPr>
                                <w:sz w:val="16"/>
                                <w:szCs w:val="16"/>
                              </w:rPr>
                              <w:t xml:space="preserve"> 4</w:t>
                            </w:r>
                            <w:r>
                              <w:rPr>
                                <w:rFonts w:ascii="Symbol" w:eastAsia="Symbol" w:hAnsi="Symbol" w:cs="Symbol"/>
                                <w:sz w:val="16"/>
                                <w:szCs w:val="16"/>
                              </w:rPr>
                              <w:sym w:font="Symbol" w:char="F070"/>
                            </w:r>
                            <w:r>
                              <w:rPr>
                                <w:sz w:val="16"/>
                                <w:szCs w:val="16"/>
                              </w:rPr>
                              <w:t xml:space="preserve"> </w:t>
                            </w:r>
                            <w:r>
                              <w:rPr>
                                <w:rFonts w:ascii="Symbol" w:eastAsia="Symbol" w:hAnsi="Symbol" w:cs="Symbol"/>
                                <w:sz w:val="16"/>
                                <w:szCs w:val="16"/>
                              </w:rPr>
                              <w:sym w:font="Symbol" w:char="F0B4"/>
                            </w:r>
                            <w:r>
                              <w:rPr>
                                <w:sz w:val="16"/>
                                <w:szCs w:val="16"/>
                              </w:rPr>
                              <w:t xml:space="preserve"> 10</w:t>
                            </w:r>
                            <w:r>
                              <w:rPr>
                                <w:rFonts w:ascii="Symbol" w:eastAsia="Symbol" w:hAnsi="Symbol" w:cs="Symbol"/>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7530A3" w14:paraId="162CB0DD" w14:textId="77777777">
                        <w:tc>
                          <w:tcPr>
                            <w:tcW w:w="720" w:type="dxa"/>
                            <w:tcBorders>
                              <w:top w:val="nil"/>
                              <w:left w:val="nil"/>
                              <w:bottom w:val="nil"/>
                              <w:right w:val="nil"/>
                            </w:tcBorders>
                          </w:tcPr>
                          <w:p w14:paraId="11920F24" w14:textId="77777777" w:rsidR="007530A3" w:rsidRDefault="007530A3">
                            <w:pPr>
                              <w:rPr>
                                <w:i/>
                                <w:iCs/>
                                <w:sz w:val="16"/>
                                <w:szCs w:val="16"/>
                              </w:rPr>
                            </w:pPr>
                            <w:r>
                              <w:rPr>
                                <w:i/>
                                <w:iCs/>
                                <w:sz w:val="16"/>
                                <w:szCs w:val="16"/>
                              </w:rPr>
                              <w:t>J</w:t>
                            </w:r>
                          </w:p>
                        </w:tc>
                        <w:tc>
                          <w:tcPr>
                            <w:tcW w:w="1710" w:type="dxa"/>
                            <w:tcBorders>
                              <w:top w:val="nil"/>
                              <w:left w:val="nil"/>
                              <w:bottom w:val="nil"/>
                              <w:right w:val="nil"/>
                            </w:tcBorders>
                          </w:tcPr>
                          <w:p w14:paraId="2B5B89D5" w14:textId="77777777" w:rsidR="007530A3" w:rsidRDefault="007530A3">
                            <w:pPr>
                              <w:rPr>
                                <w:sz w:val="16"/>
                                <w:szCs w:val="16"/>
                              </w:rPr>
                            </w:pPr>
                            <w:r>
                              <w:rPr>
                                <w:sz w:val="16"/>
                                <w:szCs w:val="16"/>
                              </w:rPr>
                              <w:t>magnetic polarization</w:t>
                            </w:r>
                          </w:p>
                        </w:tc>
                        <w:tc>
                          <w:tcPr>
                            <w:tcW w:w="2610" w:type="dxa"/>
                            <w:tcBorders>
                              <w:top w:val="nil"/>
                              <w:left w:val="nil"/>
                              <w:bottom w:val="nil"/>
                              <w:right w:val="nil"/>
                            </w:tcBorders>
                          </w:tcPr>
                          <w:p w14:paraId="71C37B3B" w14:textId="77777777"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735B71E1" w14:textId="77777777" w:rsidR="007530A3" w:rsidRDefault="007530A3">
                            <w:pPr>
                              <w:rPr>
                                <w:sz w:val="16"/>
                                <w:szCs w:val="16"/>
                              </w:rPr>
                            </w:pPr>
                            <w:r>
                              <w:rPr>
                                <w:sz w:val="16"/>
                                <w:szCs w:val="16"/>
                              </w:rPr>
                              <w:t xml:space="preserve">  </w:t>
                            </w:r>
                            <w:r>
                              <w:rPr>
                                <w:rFonts w:ascii="Symbol" w:eastAsia="Symbol" w:hAnsi="Symbol" w:cs="Symbol"/>
                                <w:sz w:val="16"/>
                                <w:szCs w:val="16"/>
                              </w:rPr>
                              <w:sym w:font="Symbol" w:char="F0AE"/>
                            </w:r>
                            <w:r>
                              <w:rPr>
                                <w:sz w:val="16"/>
                                <w:szCs w:val="16"/>
                              </w:rPr>
                              <w:t xml:space="preserve"> 4</w:t>
                            </w:r>
                            <w:r>
                              <w:rPr>
                                <w:rFonts w:ascii="Symbol" w:eastAsia="Symbol" w:hAnsi="Symbol" w:cs="Symbol"/>
                                <w:sz w:val="16"/>
                                <w:szCs w:val="16"/>
                              </w:rPr>
                              <w:sym w:font="Symbol" w:char="F070"/>
                            </w:r>
                            <w:r>
                              <w:rPr>
                                <w:sz w:val="16"/>
                                <w:szCs w:val="16"/>
                              </w:rPr>
                              <w:t xml:space="preserve"> </w:t>
                            </w:r>
                            <w:r>
                              <w:rPr>
                                <w:rFonts w:ascii="Symbol" w:eastAsia="Symbol" w:hAnsi="Symbol" w:cs="Symbol"/>
                                <w:sz w:val="16"/>
                                <w:szCs w:val="16"/>
                              </w:rPr>
                              <w:sym w:font="Symbol" w:char="F0B4"/>
                            </w:r>
                            <w:r>
                              <w:rPr>
                                <w:sz w:val="16"/>
                                <w:szCs w:val="16"/>
                              </w:rPr>
                              <w:t xml:space="preserve"> 10</w:t>
                            </w:r>
                            <w:r>
                              <w:rPr>
                                <w:rFonts w:ascii="Symbol" w:eastAsia="Symbol" w:hAnsi="Symbol" w:cs="Symbol"/>
                                <w:sz w:val="16"/>
                                <w:szCs w:val="16"/>
                                <w:vertAlign w:val="superscript"/>
                              </w:rPr>
                              <w:sym w:font="Symbol" w:char="F02D"/>
                            </w:r>
                            <w:r>
                              <w:rPr>
                                <w:sz w:val="16"/>
                                <w:szCs w:val="16"/>
                                <w:vertAlign w:val="superscript"/>
                              </w:rPr>
                              <w:t>4</w:t>
                            </w:r>
                            <w:r>
                              <w:rPr>
                                <w:sz w:val="16"/>
                                <w:szCs w:val="16"/>
                              </w:rPr>
                              <w:t xml:space="preserve"> T</w:t>
                            </w:r>
                          </w:p>
                        </w:tc>
                      </w:tr>
                      <w:tr w:rsidR="007530A3" w14:paraId="7FA8E7D6" w14:textId="77777777">
                        <w:tc>
                          <w:tcPr>
                            <w:tcW w:w="720" w:type="dxa"/>
                            <w:tcBorders>
                              <w:top w:val="nil"/>
                              <w:left w:val="nil"/>
                              <w:bottom w:val="nil"/>
                              <w:right w:val="nil"/>
                            </w:tcBorders>
                          </w:tcPr>
                          <w:p w14:paraId="4B89C5F5" w14:textId="77777777" w:rsidR="007530A3" w:rsidRDefault="007530A3">
                            <w:pPr>
                              <w:rPr>
                                <w:sz w:val="16"/>
                                <w:szCs w:val="16"/>
                              </w:rPr>
                            </w:pPr>
                            <w:r>
                              <w:rPr>
                                <w:rFonts w:ascii="Symbol" w:eastAsia="Symbol" w:hAnsi="Symbol" w:cs="Symbol"/>
                                <w:sz w:val="16"/>
                                <w:szCs w:val="16"/>
                              </w:rPr>
                              <w:sym w:font="Symbol" w:char="F063"/>
                            </w:r>
                            <w:r>
                              <w:rPr>
                                <w:i/>
                                <w:iCs/>
                                <w:sz w:val="16"/>
                                <w:szCs w:val="16"/>
                              </w:rPr>
                              <w:t>,</w:t>
                            </w:r>
                            <w:r>
                              <w:rPr>
                                <w:sz w:val="16"/>
                                <w:szCs w:val="16"/>
                              </w:rPr>
                              <w:t xml:space="preserve"> </w:t>
                            </w:r>
                            <w:r>
                              <w:rPr>
                                <w:rFonts w:ascii="Symbol" w:eastAsia="Symbol" w:hAnsi="Symbol" w:cs="Symbol"/>
                                <w:sz w:val="16"/>
                                <w:szCs w:val="16"/>
                              </w:rPr>
                              <w:sym w:font="Symbol" w:char="F06B"/>
                            </w:r>
                          </w:p>
                        </w:tc>
                        <w:tc>
                          <w:tcPr>
                            <w:tcW w:w="1710" w:type="dxa"/>
                            <w:tcBorders>
                              <w:top w:val="nil"/>
                              <w:left w:val="nil"/>
                              <w:bottom w:val="nil"/>
                              <w:right w:val="nil"/>
                            </w:tcBorders>
                          </w:tcPr>
                          <w:p w14:paraId="7F7C2044" w14:textId="77777777" w:rsidR="007530A3" w:rsidRDefault="007530A3">
                            <w:pPr>
                              <w:rPr>
                                <w:sz w:val="16"/>
                                <w:szCs w:val="16"/>
                              </w:rPr>
                            </w:pPr>
                            <w:r>
                              <w:rPr>
                                <w:sz w:val="16"/>
                                <w:szCs w:val="16"/>
                              </w:rPr>
                              <w:t>susceptibility</w:t>
                            </w:r>
                          </w:p>
                        </w:tc>
                        <w:tc>
                          <w:tcPr>
                            <w:tcW w:w="2610" w:type="dxa"/>
                            <w:tcBorders>
                              <w:top w:val="nil"/>
                              <w:left w:val="nil"/>
                              <w:bottom w:val="nil"/>
                              <w:right w:val="nil"/>
                            </w:tcBorders>
                          </w:tcPr>
                          <w:p w14:paraId="57EECFDB" w14:textId="77777777" w:rsidR="007530A3" w:rsidRDefault="007530A3">
                            <w:pPr>
                              <w:rPr>
                                <w:sz w:val="16"/>
                                <w:szCs w:val="16"/>
                              </w:rPr>
                            </w:pPr>
                            <w:r>
                              <w:rPr>
                                <w:sz w:val="16"/>
                                <w:szCs w:val="16"/>
                              </w:rPr>
                              <w:t xml:space="preserve">1 </w:t>
                            </w:r>
                            <w:r>
                              <w:rPr>
                                <w:rFonts w:ascii="Symbol" w:eastAsia="Symbol" w:hAnsi="Symbol" w:cs="Symbol"/>
                                <w:sz w:val="16"/>
                                <w:szCs w:val="16"/>
                              </w:rPr>
                              <w:sym w:font="Symbol" w:char="F0AE"/>
                            </w:r>
                            <w:r>
                              <w:rPr>
                                <w:sz w:val="16"/>
                                <w:szCs w:val="16"/>
                              </w:rPr>
                              <w:t xml:space="preserve"> 4</w:t>
                            </w:r>
                            <w:r>
                              <w:rPr>
                                <w:rFonts w:ascii="Symbol" w:eastAsia="Symbol" w:hAnsi="Symbol" w:cs="Symbol"/>
                                <w:sz w:val="16"/>
                                <w:szCs w:val="16"/>
                              </w:rPr>
                              <w:sym w:font="Symbol" w:char="F070"/>
                            </w:r>
                          </w:p>
                        </w:tc>
                      </w:tr>
                      <w:tr w:rsidR="007530A3" w14:paraId="1D96EA9E" w14:textId="77777777">
                        <w:tc>
                          <w:tcPr>
                            <w:tcW w:w="720" w:type="dxa"/>
                            <w:tcBorders>
                              <w:top w:val="nil"/>
                              <w:left w:val="nil"/>
                              <w:bottom w:val="nil"/>
                              <w:right w:val="nil"/>
                            </w:tcBorders>
                          </w:tcPr>
                          <w:p w14:paraId="0DD2F06F" w14:textId="77777777" w:rsidR="007530A3" w:rsidRDefault="007530A3">
                            <w:pPr>
                              <w:rPr>
                                <w:sz w:val="16"/>
                                <w:szCs w:val="16"/>
                                <w:vertAlign w:val="subscript"/>
                              </w:rPr>
                            </w:pPr>
                            <w:r>
                              <w:rPr>
                                <w:rFonts w:ascii="Symbol" w:eastAsia="Symbol" w:hAnsi="Symbol" w:cs="Symbol"/>
                                <w:sz w:val="16"/>
                                <w:szCs w:val="16"/>
                              </w:rPr>
                              <w:sym w:font="Symbol" w:char="F063"/>
                            </w:r>
                            <w:r>
                              <w:rPr>
                                <w:rFonts w:ascii="Symbol" w:eastAsia="Symbol" w:hAnsi="Symbol" w:cs="Symbol"/>
                                <w:sz w:val="16"/>
                                <w:szCs w:val="16"/>
                                <w:vertAlign w:val="subscript"/>
                              </w:rPr>
                              <w:sym w:font="Symbol" w:char="F072"/>
                            </w:r>
                          </w:p>
                        </w:tc>
                        <w:tc>
                          <w:tcPr>
                            <w:tcW w:w="1710" w:type="dxa"/>
                            <w:tcBorders>
                              <w:top w:val="nil"/>
                              <w:left w:val="nil"/>
                              <w:bottom w:val="nil"/>
                              <w:right w:val="nil"/>
                            </w:tcBorders>
                          </w:tcPr>
                          <w:p w14:paraId="705E972E" w14:textId="77777777" w:rsidR="007530A3" w:rsidRDefault="007530A3">
                            <w:pPr>
                              <w:rPr>
                                <w:sz w:val="16"/>
                                <w:szCs w:val="16"/>
                              </w:rPr>
                            </w:pPr>
                            <w:r>
                              <w:rPr>
                                <w:sz w:val="16"/>
                                <w:szCs w:val="16"/>
                              </w:rPr>
                              <w:t>mass susceptibility</w:t>
                            </w:r>
                          </w:p>
                        </w:tc>
                        <w:tc>
                          <w:tcPr>
                            <w:tcW w:w="2610" w:type="dxa"/>
                            <w:tcBorders>
                              <w:top w:val="nil"/>
                              <w:left w:val="nil"/>
                              <w:bottom w:val="nil"/>
                              <w:right w:val="nil"/>
                            </w:tcBorders>
                          </w:tcPr>
                          <w:p w14:paraId="77DABD23" w14:textId="77777777" w:rsidR="007530A3" w:rsidRDefault="007530A3">
                            <w:pPr>
                              <w:rPr>
                                <w:sz w:val="16"/>
                                <w:szCs w:val="16"/>
                              </w:rPr>
                            </w:pPr>
                            <w:r>
                              <w:rPr>
                                <w:sz w:val="16"/>
                                <w:szCs w:val="16"/>
                              </w:rPr>
                              <w:t>1 cm</w:t>
                            </w:r>
                            <w:r>
                              <w:rPr>
                                <w:sz w:val="16"/>
                                <w:szCs w:val="16"/>
                                <w:vertAlign w:val="superscript"/>
                              </w:rPr>
                              <w:t>3</w:t>
                            </w:r>
                            <w:r>
                              <w:rPr>
                                <w:sz w:val="16"/>
                                <w:szCs w:val="16"/>
                              </w:rPr>
                              <w:t xml:space="preserve">/g </w:t>
                            </w:r>
                            <w:r>
                              <w:rPr>
                                <w:rFonts w:ascii="Symbol" w:eastAsia="Symbol" w:hAnsi="Symbol" w:cs="Symbol"/>
                                <w:sz w:val="16"/>
                                <w:szCs w:val="16"/>
                              </w:rPr>
                              <w:sym w:font="Symbol" w:char="F0AE"/>
                            </w:r>
                            <w:r>
                              <w:rPr>
                                <w:sz w:val="16"/>
                                <w:szCs w:val="16"/>
                              </w:rPr>
                              <w:t xml:space="preserve"> 4</w:t>
                            </w:r>
                            <w:r>
                              <w:rPr>
                                <w:rFonts w:ascii="Symbol" w:eastAsia="Symbol" w:hAnsi="Symbol" w:cs="Symbol"/>
                                <w:sz w:val="16"/>
                                <w:szCs w:val="16"/>
                              </w:rPr>
                              <w:sym w:font="Symbol" w:char="F070"/>
                            </w:r>
                            <w:r>
                              <w:rPr>
                                <w:sz w:val="16"/>
                                <w:szCs w:val="16"/>
                              </w:rPr>
                              <w:t xml:space="preserve"> </w:t>
                            </w:r>
                            <w:r>
                              <w:rPr>
                                <w:rFonts w:ascii="Symbol" w:eastAsia="Symbol" w:hAnsi="Symbol" w:cs="Symbol"/>
                                <w:sz w:val="16"/>
                                <w:szCs w:val="16"/>
                              </w:rPr>
                              <w:sym w:font="Symbol" w:char="F0B4"/>
                            </w:r>
                            <w:r>
                              <w:rPr>
                                <w:sz w:val="16"/>
                                <w:szCs w:val="16"/>
                              </w:rPr>
                              <w:t xml:space="preserve"> 10</w:t>
                            </w:r>
                            <w:r>
                              <w:rPr>
                                <w:rFonts w:ascii="Symbol" w:eastAsia="Symbol" w:hAnsi="Symbol" w:cs="Symbol"/>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530A3" w14:paraId="161D7D91" w14:textId="77777777">
                        <w:tc>
                          <w:tcPr>
                            <w:tcW w:w="720" w:type="dxa"/>
                            <w:tcBorders>
                              <w:top w:val="nil"/>
                              <w:left w:val="nil"/>
                              <w:bottom w:val="nil"/>
                              <w:right w:val="nil"/>
                            </w:tcBorders>
                          </w:tcPr>
                          <w:p w14:paraId="41B36F76" w14:textId="77777777" w:rsidR="007530A3" w:rsidRDefault="007530A3">
                            <w:pPr>
                              <w:rPr>
                                <w:sz w:val="16"/>
                                <w:szCs w:val="16"/>
                              </w:rPr>
                            </w:pPr>
                            <w:r>
                              <w:rPr>
                                <w:rFonts w:ascii="Symbol" w:eastAsia="Symbol" w:hAnsi="Symbol" w:cs="Symbol"/>
                                <w:sz w:val="16"/>
                                <w:szCs w:val="16"/>
                              </w:rPr>
                              <w:sym w:font="Symbol" w:char="F06D"/>
                            </w:r>
                          </w:p>
                        </w:tc>
                        <w:tc>
                          <w:tcPr>
                            <w:tcW w:w="1710" w:type="dxa"/>
                            <w:tcBorders>
                              <w:top w:val="nil"/>
                              <w:left w:val="nil"/>
                              <w:bottom w:val="nil"/>
                              <w:right w:val="nil"/>
                            </w:tcBorders>
                          </w:tcPr>
                          <w:p w14:paraId="1BC7E753" w14:textId="77777777" w:rsidR="007530A3" w:rsidRDefault="007530A3">
                            <w:pPr>
                              <w:rPr>
                                <w:sz w:val="16"/>
                                <w:szCs w:val="16"/>
                              </w:rPr>
                            </w:pPr>
                            <w:r>
                              <w:rPr>
                                <w:sz w:val="16"/>
                                <w:szCs w:val="16"/>
                              </w:rPr>
                              <w:t>permeability</w:t>
                            </w:r>
                          </w:p>
                        </w:tc>
                        <w:tc>
                          <w:tcPr>
                            <w:tcW w:w="2610" w:type="dxa"/>
                            <w:tcBorders>
                              <w:top w:val="nil"/>
                              <w:left w:val="nil"/>
                              <w:bottom w:val="nil"/>
                              <w:right w:val="nil"/>
                            </w:tcBorders>
                          </w:tcPr>
                          <w:p w14:paraId="5F020C61" w14:textId="77777777" w:rsidR="007530A3" w:rsidRDefault="007530A3">
                            <w:pPr>
                              <w:rPr>
                                <w:sz w:val="16"/>
                                <w:szCs w:val="16"/>
                              </w:rPr>
                            </w:pPr>
                            <w:r>
                              <w:rPr>
                                <w:sz w:val="16"/>
                                <w:szCs w:val="16"/>
                              </w:rPr>
                              <w:t xml:space="preserve">1 </w:t>
                            </w:r>
                            <w:r>
                              <w:rPr>
                                <w:rFonts w:ascii="Symbol" w:eastAsia="Symbol" w:hAnsi="Symbol" w:cs="Symbol"/>
                                <w:sz w:val="16"/>
                                <w:szCs w:val="16"/>
                              </w:rPr>
                              <w:sym w:font="Symbol" w:char="F0AE"/>
                            </w:r>
                            <w:r>
                              <w:rPr>
                                <w:sz w:val="16"/>
                                <w:szCs w:val="16"/>
                              </w:rPr>
                              <w:t xml:space="preserve"> 4</w:t>
                            </w:r>
                            <w:r>
                              <w:rPr>
                                <w:rFonts w:ascii="Symbol" w:eastAsia="Symbol" w:hAnsi="Symbol" w:cs="Symbol"/>
                                <w:sz w:val="16"/>
                                <w:szCs w:val="16"/>
                              </w:rPr>
                              <w:sym w:font="Symbol" w:char="F070"/>
                            </w:r>
                            <w:r>
                              <w:rPr>
                                <w:sz w:val="16"/>
                                <w:szCs w:val="16"/>
                              </w:rPr>
                              <w:t xml:space="preserve"> </w:t>
                            </w:r>
                            <w:r>
                              <w:rPr>
                                <w:rFonts w:ascii="Symbol" w:eastAsia="Symbol" w:hAnsi="Symbol" w:cs="Symbol"/>
                                <w:sz w:val="16"/>
                                <w:szCs w:val="16"/>
                              </w:rPr>
                              <w:sym w:font="Symbol" w:char="F0B4"/>
                            </w:r>
                            <w:r>
                              <w:rPr>
                                <w:sz w:val="16"/>
                                <w:szCs w:val="16"/>
                              </w:rPr>
                              <w:t xml:space="preserve"> 10</w:t>
                            </w:r>
                            <w:r>
                              <w:rPr>
                                <w:rFonts w:ascii="Symbol" w:eastAsia="Symbol" w:hAnsi="Symbol" w:cs="Symbol"/>
                                <w:sz w:val="16"/>
                                <w:szCs w:val="16"/>
                                <w:vertAlign w:val="superscript"/>
                              </w:rPr>
                              <w:sym w:font="Symbol" w:char="F02D"/>
                            </w:r>
                            <w:r>
                              <w:rPr>
                                <w:sz w:val="16"/>
                                <w:szCs w:val="16"/>
                                <w:vertAlign w:val="superscript"/>
                              </w:rPr>
                              <w:t>7</w:t>
                            </w:r>
                            <w:r>
                              <w:rPr>
                                <w:sz w:val="16"/>
                                <w:szCs w:val="16"/>
                              </w:rPr>
                              <w:t xml:space="preserve"> H/m </w:t>
                            </w:r>
                          </w:p>
                          <w:p w14:paraId="6CA1CC0A" w14:textId="77777777" w:rsidR="007530A3" w:rsidRDefault="007530A3">
                            <w:pPr>
                              <w:rPr>
                                <w:sz w:val="16"/>
                                <w:szCs w:val="16"/>
                              </w:rPr>
                            </w:pPr>
                            <w:r>
                              <w:rPr>
                                <w:sz w:val="16"/>
                                <w:szCs w:val="16"/>
                              </w:rPr>
                              <w:t xml:space="preserve">  = 4</w:t>
                            </w:r>
                            <w:r>
                              <w:rPr>
                                <w:rFonts w:ascii="Symbol" w:eastAsia="Symbol" w:hAnsi="Symbol" w:cs="Symbol"/>
                                <w:sz w:val="16"/>
                                <w:szCs w:val="16"/>
                              </w:rPr>
                              <w:sym w:font="Symbol" w:char="F070"/>
                            </w:r>
                            <w:r>
                              <w:rPr>
                                <w:sz w:val="16"/>
                                <w:szCs w:val="16"/>
                              </w:rPr>
                              <w:t xml:space="preserve"> </w:t>
                            </w:r>
                            <w:r>
                              <w:rPr>
                                <w:rFonts w:ascii="Symbol" w:eastAsia="Symbol" w:hAnsi="Symbol" w:cs="Symbol"/>
                                <w:sz w:val="16"/>
                                <w:szCs w:val="16"/>
                              </w:rPr>
                              <w:sym w:font="Symbol" w:char="F0B4"/>
                            </w:r>
                            <w:r>
                              <w:rPr>
                                <w:sz w:val="16"/>
                                <w:szCs w:val="16"/>
                              </w:rPr>
                              <w:t xml:space="preserve"> 10</w:t>
                            </w:r>
                            <w:r>
                              <w:rPr>
                                <w:rFonts w:ascii="Symbol" w:eastAsia="Symbol" w:hAnsi="Symbol" w:cs="Symbol"/>
                                <w:sz w:val="16"/>
                                <w:szCs w:val="16"/>
                                <w:vertAlign w:val="superscript"/>
                              </w:rPr>
                              <w:sym w:font="Symbol" w:char="F02D"/>
                            </w:r>
                            <w:r>
                              <w:rPr>
                                <w:sz w:val="16"/>
                                <w:szCs w:val="16"/>
                                <w:vertAlign w:val="superscript"/>
                              </w:rPr>
                              <w:t>7</w:t>
                            </w:r>
                            <w:r>
                              <w:rPr>
                                <w:sz w:val="16"/>
                                <w:szCs w:val="16"/>
                              </w:rPr>
                              <w:t xml:space="preserve"> Wb/(</w:t>
                            </w:r>
                            <w:proofErr w:type="spellStart"/>
                            <w:r>
                              <w:rPr>
                                <w:sz w:val="16"/>
                                <w:szCs w:val="16"/>
                              </w:rPr>
                              <w:t>A·m</w:t>
                            </w:r>
                            <w:proofErr w:type="spellEnd"/>
                            <w:r>
                              <w:rPr>
                                <w:sz w:val="16"/>
                                <w:szCs w:val="16"/>
                              </w:rPr>
                              <w:t>)</w:t>
                            </w:r>
                          </w:p>
                        </w:tc>
                      </w:tr>
                      <w:tr w:rsidR="007530A3" w14:paraId="1B6C119D" w14:textId="77777777">
                        <w:tc>
                          <w:tcPr>
                            <w:tcW w:w="720" w:type="dxa"/>
                            <w:tcBorders>
                              <w:top w:val="nil"/>
                              <w:left w:val="nil"/>
                              <w:bottom w:val="nil"/>
                              <w:right w:val="nil"/>
                            </w:tcBorders>
                          </w:tcPr>
                          <w:p w14:paraId="0466E6BE" w14:textId="77777777" w:rsidR="007530A3" w:rsidRDefault="007530A3">
                            <w:pPr>
                              <w:rPr>
                                <w:sz w:val="16"/>
                                <w:szCs w:val="16"/>
                              </w:rPr>
                            </w:pPr>
                            <w:r>
                              <w:rPr>
                                <w:rFonts w:ascii="Symbol" w:eastAsia="Symbol" w:hAnsi="Symbol" w:cs="Symbol"/>
                                <w:sz w:val="16"/>
                                <w:szCs w:val="16"/>
                              </w:rPr>
                              <w:sym w:font="Symbol" w:char="F06D"/>
                            </w:r>
                            <w:r>
                              <w:rPr>
                                <w:sz w:val="16"/>
                                <w:szCs w:val="16"/>
                                <w:vertAlign w:val="subscript"/>
                              </w:rPr>
                              <w:t>r</w:t>
                            </w:r>
                          </w:p>
                        </w:tc>
                        <w:tc>
                          <w:tcPr>
                            <w:tcW w:w="1710" w:type="dxa"/>
                            <w:tcBorders>
                              <w:top w:val="nil"/>
                              <w:left w:val="nil"/>
                              <w:bottom w:val="nil"/>
                              <w:right w:val="nil"/>
                            </w:tcBorders>
                          </w:tcPr>
                          <w:p w14:paraId="7AAEA9F0" w14:textId="77777777" w:rsidR="007530A3" w:rsidRDefault="007530A3">
                            <w:pPr>
                              <w:rPr>
                                <w:sz w:val="16"/>
                                <w:szCs w:val="16"/>
                              </w:rPr>
                            </w:pPr>
                            <w:r>
                              <w:rPr>
                                <w:sz w:val="16"/>
                                <w:szCs w:val="16"/>
                              </w:rPr>
                              <w:t>relative permeability</w:t>
                            </w:r>
                          </w:p>
                        </w:tc>
                        <w:tc>
                          <w:tcPr>
                            <w:tcW w:w="2610" w:type="dxa"/>
                            <w:tcBorders>
                              <w:top w:val="nil"/>
                              <w:left w:val="nil"/>
                              <w:bottom w:val="nil"/>
                              <w:right w:val="nil"/>
                            </w:tcBorders>
                          </w:tcPr>
                          <w:p w14:paraId="19BA4EC1" w14:textId="77777777" w:rsidR="007530A3" w:rsidRDefault="007530A3">
                            <w:pPr>
                              <w:rPr>
                                <w:sz w:val="16"/>
                                <w:szCs w:val="16"/>
                              </w:rPr>
                            </w:pPr>
                            <w:r>
                              <w:rPr>
                                <w:rFonts w:ascii="Symbol" w:eastAsia="Symbol" w:hAnsi="Symbol" w:cs="Symbol"/>
                                <w:sz w:val="16"/>
                                <w:szCs w:val="16"/>
                              </w:rPr>
                              <w:sym w:font="Symbol" w:char="F06D"/>
                            </w:r>
                            <w:r>
                              <w:rPr>
                                <w:sz w:val="16"/>
                                <w:szCs w:val="16"/>
                              </w:rPr>
                              <w:t xml:space="preserve"> </w:t>
                            </w:r>
                            <w:r>
                              <w:rPr>
                                <w:rFonts w:ascii="Symbol" w:eastAsia="Symbol" w:hAnsi="Symbol" w:cs="Symbol"/>
                                <w:sz w:val="16"/>
                                <w:szCs w:val="16"/>
                              </w:rPr>
                              <w:sym w:font="Symbol" w:char="F0AE"/>
                            </w:r>
                            <w:r>
                              <w:rPr>
                                <w:sz w:val="16"/>
                                <w:szCs w:val="16"/>
                              </w:rPr>
                              <w:t xml:space="preserve"> </w:t>
                            </w:r>
                            <w:r>
                              <w:rPr>
                                <w:rFonts w:ascii="Symbol" w:eastAsia="Symbol" w:hAnsi="Symbol" w:cs="Symbol"/>
                                <w:sz w:val="16"/>
                                <w:szCs w:val="16"/>
                              </w:rPr>
                              <w:sym w:font="Symbol" w:char="F06D"/>
                            </w:r>
                            <w:r>
                              <w:rPr>
                                <w:sz w:val="16"/>
                                <w:szCs w:val="16"/>
                                <w:vertAlign w:val="subscript"/>
                              </w:rPr>
                              <w:t>r</w:t>
                            </w:r>
                          </w:p>
                        </w:tc>
                      </w:tr>
                      <w:tr w:rsidR="007530A3" w14:paraId="48A233FB" w14:textId="77777777">
                        <w:tc>
                          <w:tcPr>
                            <w:tcW w:w="720" w:type="dxa"/>
                            <w:tcBorders>
                              <w:top w:val="nil"/>
                              <w:left w:val="nil"/>
                              <w:bottom w:val="nil"/>
                              <w:right w:val="nil"/>
                            </w:tcBorders>
                          </w:tcPr>
                          <w:p w14:paraId="1BEC8329" w14:textId="77777777" w:rsidR="007530A3" w:rsidRDefault="007530A3">
                            <w:pPr>
                              <w:rPr>
                                <w:i/>
                                <w:iCs/>
                                <w:sz w:val="16"/>
                                <w:szCs w:val="16"/>
                              </w:rPr>
                            </w:pPr>
                            <w:r>
                              <w:rPr>
                                <w:i/>
                                <w:iCs/>
                                <w:sz w:val="16"/>
                                <w:szCs w:val="16"/>
                              </w:rPr>
                              <w:t>w, W</w:t>
                            </w:r>
                          </w:p>
                        </w:tc>
                        <w:tc>
                          <w:tcPr>
                            <w:tcW w:w="1710" w:type="dxa"/>
                            <w:tcBorders>
                              <w:top w:val="nil"/>
                              <w:left w:val="nil"/>
                              <w:bottom w:val="nil"/>
                              <w:right w:val="nil"/>
                            </w:tcBorders>
                          </w:tcPr>
                          <w:p w14:paraId="5B708E8A" w14:textId="77777777" w:rsidR="007530A3" w:rsidRDefault="007530A3">
                            <w:pPr>
                              <w:rPr>
                                <w:sz w:val="16"/>
                                <w:szCs w:val="16"/>
                              </w:rPr>
                            </w:pPr>
                            <w:r>
                              <w:rPr>
                                <w:sz w:val="16"/>
                                <w:szCs w:val="16"/>
                              </w:rPr>
                              <w:t>energy density</w:t>
                            </w:r>
                          </w:p>
                        </w:tc>
                        <w:tc>
                          <w:tcPr>
                            <w:tcW w:w="2610" w:type="dxa"/>
                            <w:tcBorders>
                              <w:top w:val="nil"/>
                              <w:left w:val="nil"/>
                              <w:bottom w:val="nil"/>
                              <w:right w:val="nil"/>
                            </w:tcBorders>
                          </w:tcPr>
                          <w:p w14:paraId="08192B63" w14:textId="77777777" w:rsidR="007530A3" w:rsidRDefault="007530A3">
                            <w:pPr>
                              <w:rPr>
                                <w:sz w:val="16"/>
                                <w:szCs w:val="16"/>
                                <w:vertAlign w:val="superscript"/>
                              </w:rPr>
                            </w:pPr>
                            <w:r>
                              <w:rPr>
                                <w:sz w:val="16"/>
                                <w:szCs w:val="16"/>
                              </w:rPr>
                              <w:t>1 erg/cm</w:t>
                            </w:r>
                            <w:r>
                              <w:rPr>
                                <w:sz w:val="16"/>
                                <w:szCs w:val="16"/>
                                <w:vertAlign w:val="superscript"/>
                              </w:rPr>
                              <w:t>3</w:t>
                            </w:r>
                            <w:r>
                              <w:rPr>
                                <w:sz w:val="16"/>
                                <w:szCs w:val="16"/>
                              </w:rPr>
                              <w:t xml:space="preserve"> </w:t>
                            </w:r>
                            <w:r>
                              <w:rPr>
                                <w:rFonts w:ascii="Symbol" w:eastAsia="Symbol" w:hAnsi="Symbol" w:cs="Symbol"/>
                                <w:sz w:val="16"/>
                                <w:szCs w:val="16"/>
                              </w:rPr>
                              <w:sym w:font="Symbol" w:char="F0AE"/>
                            </w:r>
                            <w:r>
                              <w:rPr>
                                <w:sz w:val="16"/>
                                <w:szCs w:val="16"/>
                              </w:rPr>
                              <w:t xml:space="preserve"> 10</w:t>
                            </w:r>
                            <w:r>
                              <w:rPr>
                                <w:rFonts w:ascii="Symbol" w:eastAsia="Symbol" w:hAnsi="Symbol" w:cs="Symbol"/>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530A3" w14:paraId="065E58C8" w14:textId="77777777">
                        <w:trPr>
                          <w:trHeight w:val="279"/>
                        </w:trPr>
                        <w:tc>
                          <w:tcPr>
                            <w:tcW w:w="720" w:type="dxa"/>
                            <w:tcBorders>
                              <w:top w:val="nil"/>
                              <w:left w:val="nil"/>
                              <w:bottom w:val="double" w:sz="6" w:space="0" w:color="auto"/>
                              <w:right w:val="nil"/>
                            </w:tcBorders>
                          </w:tcPr>
                          <w:p w14:paraId="11B0F4CF" w14:textId="77777777" w:rsidR="007530A3" w:rsidRDefault="007530A3">
                            <w:pPr>
                              <w:rPr>
                                <w:i/>
                                <w:iCs/>
                                <w:sz w:val="16"/>
                                <w:szCs w:val="16"/>
                              </w:rPr>
                            </w:pPr>
                            <w:r>
                              <w:rPr>
                                <w:i/>
                                <w:iCs/>
                                <w:sz w:val="16"/>
                                <w:szCs w:val="16"/>
                              </w:rPr>
                              <w:t>N, D</w:t>
                            </w:r>
                          </w:p>
                        </w:tc>
                        <w:tc>
                          <w:tcPr>
                            <w:tcW w:w="1710" w:type="dxa"/>
                            <w:tcBorders>
                              <w:top w:val="nil"/>
                              <w:left w:val="nil"/>
                              <w:bottom w:val="double" w:sz="6" w:space="0" w:color="auto"/>
                              <w:right w:val="nil"/>
                            </w:tcBorders>
                          </w:tcPr>
                          <w:p w14:paraId="4CAC6DC2" w14:textId="77777777" w:rsidR="007530A3" w:rsidRDefault="007530A3">
                            <w:pPr>
                              <w:rPr>
                                <w:sz w:val="16"/>
                                <w:szCs w:val="16"/>
                              </w:rPr>
                            </w:pPr>
                            <w:r>
                              <w:rPr>
                                <w:sz w:val="16"/>
                                <w:szCs w:val="16"/>
                              </w:rPr>
                              <w:t>demagnetizing factor</w:t>
                            </w:r>
                          </w:p>
                        </w:tc>
                        <w:tc>
                          <w:tcPr>
                            <w:tcW w:w="2610" w:type="dxa"/>
                            <w:tcBorders>
                              <w:top w:val="nil"/>
                              <w:left w:val="nil"/>
                              <w:bottom w:val="double" w:sz="6" w:space="0" w:color="auto"/>
                              <w:right w:val="nil"/>
                            </w:tcBorders>
                          </w:tcPr>
                          <w:p w14:paraId="0DFB8D09" w14:textId="77777777" w:rsidR="007530A3" w:rsidRDefault="007530A3">
                            <w:pPr>
                              <w:rPr>
                                <w:sz w:val="16"/>
                                <w:szCs w:val="16"/>
                              </w:rPr>
                            </w:pPr>
                            <w:r>
                              <w:rPr>
                                <w:sz w:val="16"/>
                                <w:szCs w:val="16"/>
                              </w:rPr>
                              <w:t xml:space="preserve">1 </w:t>
                            </w:r>
                            <w:r>
                              <w:rPr>
                                <w:rFonts w:ascii="Symbol" w:eastAsia="Symbol" w:hAnsi="Symbol" w:cs="Symbol"/>
                                <w:sz w:val="16"/>
                                <w:szCs w:val="16"/>
                              </w:rPr>
                              <w:sym w:font="Symbol" w:char="F0AE"/>
                            </w:r>
                            <w:r>
                              <w:rPr>
                                <w:sz w:val="16"/>
                                <w:szCs w:val="16"/>
                              </w:rPr>
                              <w:t xml:space="preserve"> 1</w:t>
                            </w:r>
                            <w:proofErr w:type="gramStart"/>
                            <w:r>
                              <w:rPr>
                                <w:sz w:val="16"/>
                                <w:szCs w:val="16"/>
                              </w:rPr>
                              <w:t>/(</w:t>
                            </w:r>
                            <w:proofErr w:type="gramEnd"/>
                            <w:r>
                              <w:rPr>
                                <w:sz w:val="16"/>
                                <w:szCs w:val="16"/>
                              </w:rPr>
                              <w:t>4</w:t>
                            </w:r>
                            <w:r>
                              <w:rPr>
                                <w:rFonts w:ascii="Symbol" w:eastAsia="Symbol" w:hAnsi="Symbol" w:cs="Symbol"/>
                                <w:sz w:val="16"/>
                                <w:szCs w:val="16"/>
                              </w:rPr>
                              <w:sym w:font="Symbol" w:char="F070"/>
                            </w:r>
                            <w:r>
                              <w:rPr>
                                <w:sz w:val="16"/>
                                <w:szCs w:val="16"/>
                              </w:rPr>
                              <w:t>)</w:t>
                            </w:r>
                          </w:p>
                        </w:tc>
                      </w:tr>
                    </w:tbl>
                    <w:p w14:paraId="6C80A135" w14:textId="77777777" w:rsidR="007530A3" w:rsidRDefault="007530A3" w:rsidP="00E97B99">
                      <w:pPr>
                        <w:pStyle w:val="FootnoteText"/>
                      </w:pPr>
                      <w:r>
                        <w:t xml:space="preserve">Vertical lines are optional in tables. Statements that serve as captions for the entire table do not need footnote letters. </w:t>
                      </w:r>
                    </w:p>
                    <w:p w14:paraId="1DB56312" w14:textId="77777777" w:rsidR="007530A3" w:rsidRDefault="007530A3" w:rsidP="00E97B99">
                      <w:pPr>
                        <w:pStyle w:val="FootnoteText"/>
                      </w:pPr>
                      <w:proofErr w:type="spellStart"/>
                      <w:r>
                        <w:rPr>
                          <w:vertAlign w:val="superscript"/>
                        </w:rPr>
                        <w:t>a</w:t>
                      </w:r>
                      <w:r>
                        <w:t>Gaussian</w:t>
                      </w:r>
                      <w:proofErr w:type="spellEnd"/>
                      <w:r>
                        <w:t xml:space="preserve"> units are the same as cg emu for magnetostatics; Mx = </w:t>
                      </w:r>
                      <w:proofErr w:type="spellStart"/>
                      <w:r>
                        <w:t>maxwell</w:t>
                      </w:r>
                      <w:proofErr w:type="spellEnd"/>
                      <w:r>
                        <w:t xml:space="preserve">, G = gauss, </w:t>
                      </w:r>
                      <w:proofErr w:type="spellStart"/>
                      <w:r>
                        <w:t>Oe</w:t>
                      </w:r>
                      <w:proofErr w:type="spellEnd"/>
                      <w:r>
                        <w:t xml:space="preserve"> = oersted; Wb = weber, V = volt, s = second, T = tesla, m = meter, A = ampere, J = joule, kg = kilogram, H = henry.</w:t>
                      </w:r>
                    </w:p>
                    <w:p w14:paraId="52A663E8" w14:textId="77777777" w:rsidR="007530A3" w:rsidRDefault="007530A3" w:rsidP="00E97B99">
                      <w:pPr>
                        <w:pStyle w:val="FootnoteText"/>
                      </w:pPr>
                    </w:p>
                    <w:p w14:paraId="5453A83A" w14:textId="77777777" w:rsidR="007530A3" w:rsidRDefault="007530A3" w:rsidP="00E97B99"/>
                  </w:txbxContent>
                </v:textbox>
                <w10:wrap type="square" anchorx="margin" anchory="margin"/>
              </v:shape>
            </w:pict>
          </mc:Fallback>
        </mc:AlternateContent>
      </w:r>
    </w:p>
    <w:p w14:paraId="544978FD" w14:textId="77777777" w:rsidR="001B36B1" w:rsidRPr="00E857A2" w:rsidRDefault="001B36B1" w:rsidP="001B36B1">
      <w:pPr>
        <w:pStyle w:val="Heading1"/>
      </w:pPr>
      <w:r w:rsidRPr="00E857A2">
        <w:t>Guidelines for Graphics Preparation</w:t>
      </w:r>
      <w:r>
        <w:t xml:space="preserve"> </w:t>
      </w:r>
      <w:r w:rsidR="009E484E">
        <w:br/>
      </w:r>
      <w:r>
        <w:t>and Submission</w:t>
      </w:r>
    </w:p>
    <w:p w14:paraId="21B364F8" w14:textId="77777777" w:rsidR="001B36B1" w:rsidRPr="00E857A2" w:rsidRDefault="001B36B1" w:rsidP="001F4C5C">
      <w:pPr>
        <w:pStyle w:val="Heading2"/>
      </w:pPr>
      <w:r w:rsidRPr="00E857A2">
        <w:t>Types of Graphics</w:t>
      </w:r>
    </w:p>
    <w:p w14:paraId="7A353683" w14:textId="77777777"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14:paraId="6679372C" w14:textId="77777777" w:rsidR="001B36B1" w:rsidRPr="00E857A2" w:rsidRDefault="001B36B1" w:rsidP="001B36B1"/>
    <w:p w14:paraId="53468F4A" w14:textId="77777777" w:rsidR="0013354F" w:rsidRPr="00113F26" w:rsidRDefault="001B36B1" w:rsidP="001F4C5C">
      <w:pPr>
        <w:pStyle w:val="Heading3"/>
        <w:jc w:val="both"/>
        <w:rPr>
          <w:rStyle w:val="Heading2Char"/>
          <w:rFonts w:ascii="Times" w:hAnsi="Times" w:cs="Verdana"/>
          <w:i/>
          <w:color w:val="000000"/>
        </w:rPr>
      </w:pPr>
      <w:r w:rsidRPr="005052CD">
        <w:rPr>
          <w:rStyle w:val="Heading2Char"/>
          <w:i/>
        </w:rPr>
        <w:t>Color/Grayscale figures</w:t>
      </w:r>
    </w:p>
    <w:p w14:paraId="54F3F0D5" w14:textId="77777777" w:rsidR="001B36B1" w:rsidRPr="00113F26" w:rsidRDefault="0013354F" w:rsidP="001F4C5C">
      <w:pPr>
        <w:pStyle w:val="Heading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 xml:space="preserve"> </w:t>
      </w:r>
      <w:r w:rsidR="001B36B1" w:rsidRPr="00113F26">
        <w:rPr>
          <w:rStyle w:val="BodyText2"/>
          <w:rFonts w:ascii="Times" w:hAnsi="Times"/>
          <w:i w:val="0"/>
          <w:sz w:val="20"/>
          <w:szCs w:val="20"/>
        </w:rPr>
        <w:t xml:space="preserve">Figures that are meant to appear in color, or shades of black/gray. Such figures may include photographs, </w:t>
      </w:r>
      <w:r w:rsidR="001B36B1" w:rsidRPr="00113F26">
        <w:rPr>
          <w:rStyle w:val="BodyText2"/>
          <w:rFonts w:ascii="Times" w:hAnsi="Times"/>
          <w:i w:val="0"/>
          <w:sz w:val="20"/>
          <w:szCs w:val="20"/>
        </w:rPr>
        <w:br/>
        <w:t>illustrations, multicolor graphs, and flowcharts.</w:t>
      </w:r>
    </w:p>
    <w:p w14:paraId="2D6B0B40" w14:textId="77777777" w:rsidR="0013354F" w:rsidRPr="00113F26" w:rsidRDefault="001B36B1" w:rsidP="001F4C5C">
      <w:pPr>
        <w:pStyle w:val="Heading3"/>
        <w:jc w:val="both"/>
        <w:rPr>
          <w:rStyle w:val="Heading2Char"/>
          <w:rFonts w:ascii="Times" w:hAnsi="Times" w:cs="Verdana"/>
          <w:i/>
          <w:iCs/>
          <w:color w:val="000000"/>
        </w:rPr>
      </w:pPr>
      <w:r w:rsidRPr="005052CD">
        <w:rPr>
          <w:rStyle w:val="Heading2Char"/>
          <w:i/>
        </w:rPr>
        <w:t>Line</w:t>
      </w:r>
      <w:r w:rsidR="00DE20DB">
        <w:rPr>
          <w:rStyle w:val="Heading2Char"/>
          <w:i/>
        </w:rPr>
        <w:t xml:space="preserve"> A</w:t>
      </w:r>
      <w:r w:rsidRPr="005052CD">
        <w:rPr>
          <w:rStyle w:val="Heading2Char"/>
          <w:i/>
        </w:rPr>
        <w:t>rt figures</w:t>
      </w:r>
    </w:p>
    <w:p w14:paraId="7E9B50FE" w14:textId="77777777" w:rsidR="001B36B1" w:rsidRPr="00113F26" w:rsidRDefault="001B36B1" w:rsidP="001F4C5C">
      <w:pPr>
        <w:pStyle w:val="Heading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Figures that are composed of only black lines and shapes. These figures should have n</w:t>
      </w:r>
      <w:r w:rsidR="00E37AF9" w:rsidRPr="00113F26">
        <w:rPr>
          <w:rStyle w:val="BodyText2"/>
          <w:rFonts w:ascii="Times" w:hAnsi="Times"/>
          <w:i w:val="0"/>
          <w:sz w:val="20"/>
          <w:szCs w:val="20"/>
        </w:rPr>
        <w:t>o shades or half-tones of gray, o</w:t>
      </w:r>
      <w:r w:rsidRPr="00113F26">
        <w:rPr>
          <w:rStyle w:val="BodyText2"/>
          <w:rFonts w:ascii="Times" w:hAnsi="Times"/>
          <w:i w:val="0"/>
          <w:sz w:val="20"/>
          <w:szCs w:val="20"/>
        </w:rPr>
        <w:t>nly black and white.</w:t>
      </w:r>
    </w:p>
    <w:p w14:paraId="277F09B3" w14:textId="77777777" w:rsidR="0013354F" w:rsidRPr="00113F26" w:rsidRDefault="00216141" w:rsidP="001F4C5C">
      <w:pPr>
        <w:pStyle w:val="Heading3"/>
        <w:jc w:val="both"/>
        <w:rPr>
          <w:rStyle w:val="BodyText2"/>
          <w:rFonts w:ascii="Times" w:hAnsi="Times"/>
          <w:i w:val="0"/>
          <w:iCs w:val="0"/>
          <w:sz w:val="20"/>
          <w:szCs w:val="20"/>
        </w:rPr>
      </w:pPr>
      <w:r>
        <w:rPr>
          <w:rStyle w:val="Heading2Char"/>
          <w:i/>
        </w:rPr>
        <w:t>Author p</w:t>
      </w:r>
      <w:r w:rsidR="001B36B1" w:rsidRPr="005052CD">
        <w:rPr>
          <w:rStyle w:val="Heading2Char"/>
          <w:i/>
        </w:rPr>
        <w:t>hotos</w:t>
      </w:r>
    </w:p>
    <w:p w14:paraId="4FA3E162" w14:textId="77777777" w:rsidR="001B36B1" w:rsidRPr="00113F26" w:rsidRDefault="001B36B1" w:rsidP="001F4C5C">
      <w:pPr>
        <w:pStyle w:val="Heading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 xml:space="preserve">Head and </w:t>
      </w:r>
      <w:r w:rsidR="00E37AF9" w:rsidRPr="00113F26">
        <w:rPr>
          <w:rStyle w:val="BodyText2"/>
          <w:rFonts w:ascii="Times" w:hAnsi="Times"/>
          <w:i w:val="0"/>
          <w:sz w:val="20"/>
          <w:szCs w:val="20"/>
        </w:rPr>
        <w:t>shoulders shots of authors that</w:t>
      </w:r>
      <w:r w:rsidRPr="00113F26">
        <w:rPr>
          <w:rStyle w:val="BodyText2"/>
          <w:rFonts w:ascii="Times" w:hAnsi="Times"/>
          <w:i w:val="0"/>
          <w:sz w:val="20"/>
          <w:szCs w:val="20"/>
        </w:rPr>
        <w:t xml:space="preserve"> appear at the end of our papers. </w:t>
      </w:r>
    </w:p>
    <w:p w14:paraId="5D0A3FC5" w14:textId="77777777" w:rsidR="001B36B1" w:rsidRPr="00113F26" w:rsidRDefault="001B36B1" w:rsidP="001F4C5C">
      <w:pPr>
        <w:pStyle w:val="Heading3"/>
        <w:jc w:val="both"/>
        <w:rPr>
          <w:rStyle w:val="BodyText2"/>
          <w:rFonts w:ascii="Times" w:hAnsi="Times"/>
          <w:i w:val="0"/>
          <w:iCs w:val="0"/>
          <w:sz w:val="20"/>
          <w:szCs w:val="20"/>
        </w:rPr>
      </w:pPr>
      <w:r w:rsidRPr="005052CD">
        <w:rPr>
          <w:rStyle w:val="Heading2Char"/>
          <w:i/>
        </w:rPr>
        <w:t>Tables</w:t>
      </w:r>
      <w:r w:rsidRPr="00113F26">
        <w:rPr>
          <w:rStyle w:val="BodyText2"/>
          <w:rFonts w:ascii="Times" w:hAnsi="Times"/>
          <w:sz w:val="20"/>
          <w:szCs w:val="20"/>
        </w:rPr>
        <w:br/>
      </w:r>
      <w:r w:rsidRPr="00113F26">
        <w:rPr>
          <w:rStyle w:val="BodyText2"/>
          <w:rFonts w:ascii="Times" w:hAnsi="Times"/>
          <w:i w:val="0"/>
          <w:sz w:val="20"/>
          <w:szCs w:val="20"/>
        </w:rPr>
        <w:t>Data charts which are typically black and white, but sometimes include color.</w:t>
      </w:r>
    </w:p>
    <w:p w14:paraId="6D3D5A3B" w14:textId="77777777" w:rsidR="001B36B1" w:rsidRPr="00113F26" w:rsidRDefault="00216141" w:rsidP="001F4C5C">
      <w:pPr>
        <w:pStyle w:val="Heading2"/>
        <w:jc w:val="both"/>
        <w:rPr>
          <w:rStyle w:val="BodyText2"/>
          <w:rFonts w:ascii="Cambria" w:hAnsi="Cambria" w:cs="Times New Roman"/>
          <w:color w:val="auto"/>
          <w:sz w:val="20"/>
          <w:szCs w:val="20"/>
        </w:rPr>
      </w:pPr>
      <w:r w:rsidRPr="00113F26">
        <w:rPr>
          <w:rStyle w:val="BodyText2"/>
          <w:rFonts w:ascii="Cambria" w:hAnsi="Cambria" w:cs="Times New Roman"/>
          <w:color w:val="auto"/>
          <w:sz w:val="20"/>
          <w:szCs w:val="20"/>
        </w:rPr>
        <w:t>Multip</w:t>
      </w:r>
      <w:r w:rsidR="001B36B1" w:rsidRPr="00113F26">
        <w:rPr>
          <w:rStyle w:val="BodyText2"/>
          <w:rFonts w:ascii="Cambria" w:hAnsi="Cambria" w:cs="Times New Roman"/>
          <w:color w:val="auto"/>
          <w:sz w:val="20"/>
          <w:szCs w:val="20"/>
        </w:rPr>
        <w:t>art figures</w:t>
      </w:r>
    </w:p>
    <w:p w14:paraId="65BB7853" w14:textId="77777777" w:rsidR="001B36B1" w:rsidRPr="00113F26" w:rsidRDefault="001B36B1" w:rsidP="001F4C5C">
      <w:pPr>
        <w:ind w:firstLine="144"/>
        <w:jc w:val="both"/>
        <w:rPr>
          <w:rFonts w:ascii="Times" w:hAnsi="Times" w:cs="Verdana"/>
          <w:color w:val="000000"/>
        </w:rPr>
      </w:pPr>
      <w:r w:rsidRPr="00113F26">
        <w:rPr>
          <w:rFonts w:ascii="Times" w:hAnsi="Times" w:cs="Verdana"/>
          <w:color w:val="000000"/>
        </w:rPr>
        <w:t>Figures compiled of more than one sub-figure presented side-by-</w:t>
      </w:r>
      <w:proofErr w:type="gramStart"/>
      <w:r w:rsidRPr="00113F26">
        <w:rPr>
          <w:rFonts w:ascii="Times" w:hAnsi="Times" w:cs="Verdana"/>
          <w:color w:val="000000"/>
        </w:rPr>
        <w:t>side, or</w:t>
      </w:r>
      <w:proofErr w:type="gramEnd"/>
      <w:r w:rsidR="00216141" w:rsidRPr="00113F26">
        <w:rPr>
          <w:rFonts w:ascii="Times" w:hAnsi="Times" w:cs="Verdana"/>
          <w:color w:val="000000"/>
        </w:rPr>
        <w:t xml:space="preserve"> stacked</w:t>
      </w:r>
      <w:r w:rsidRPr="00113F26">
        <w:rPr>
          <w:rFonts w:ascii="Times" w:hAnsi="Times" w:cs="Verdana"/>
          <w:color w:val="000000"/>
        </w:rPr>
        <w:t xml:space="preserve">. If a multipart figure is made up of multiple figure types (one part is </w:t>
      </w:r>
      <w:proofErr w:type="spellStart"/>
      <w:r w:rsidRPr="00113F26">
        <w:rPr>
          <w:rFonts w:ascii="Times" w:hAnsi="Times" w:cs="Verdana"/>
          <w:color w:val="000000"/>
        </w:rPr>
        <w:t>lineart</w:t>
      </w:r>
      <w:proofErr w:type="spellEnd"/>
      <w:r w:rsidRPr="00113F26">
        <w:rPr>
          <w:rFonts w:ascii="Times" w:hAnsi="Times" w:cs="Verdana"/>
          <w:color w:val="000000"/>
        </w:rPr>
        <w:t>, and another is grayscale or color) the figure should meet the stricter guidelin</w:t>
      </w:r>
      <w:r w:rsidR="00216141" w:rsidRPr="00113F26">
        <w:rPr>
          <w:rFonts w:ascii="Times" w:hAnsi="Times" w:cs="Verdana"/>
          <w:color w:val="000000"/>
        </w:rPr>
        <w:t>es</w:t>
      </w:r>
      <w:r w:rsidRPr="00113F26">
        <w:rPr>
          <w:rFonts w:ascii="Times" w:hAnsi="Times" w:cs="Verdana"/>
          <w:color w:val="000000"/>
        </w:rPr>
        <w:t>.</w:t>
      </w:r>
    </w:p>
    <w:p w14:paraId="640401C2" w14:textId="77777777" w:rsidR="001B36B1" w:rsidRPr="00E857A2" w:rsidRDefault="001B36B1" w:rsidP="001F4C5C">
      <w:pPr>
        <w:pStyle w:val="Heading2"/>
        <w:jc w:val="both"/>
      </w:pPr>
      <w:r w:rsidRPr="00E857A2">
        <w:t xml:space="preserve">File Formats </w:t>
      </w:r>
      <w:proofErr w:type="gramStart"/>
      <w:r w:rsidRPr="00E857A2">
        <w:t>For</w:t>
      </w:r>
      <w:proofErr w:type="gramEnd"/>
      <w:r w:rsidRPr="00E857A2">
        <w:t xml:space="preserve"> Graphics</w:t>
      </w:r>
    </w:p>
    <w:p w14:paraId="08C4681D" w14:textId="77777777"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w:t>
      </w:r>
      <w:r w:rsidR="00A91937">
        <w:t xml:space="preserve">strongly </w:t>
      </w:r>
      <w:r w:rsidR="00DE07FA">
        <w:t>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14:paraId="71DAE4F1" w14:textId="77777777" w:rsidR="001B36B1" w:rsidRPr="0013354F" w:rsidRDefault="001B36B1" w:rsidP="001F4C5C">
      <w:pPr>
        <w:pStyle w:val="Heading2"/>
        <w:jc w:val="both"/>
      </w:pPr>
      <w:r w:rsidRPr="0013354F">
        <w:t>Sizing of Graphics</w:t>
      </w:r>
    </w:p>
    <w:p w14:paraId="758DEB88" w14:textId="77777777"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14:paraId="6091B584" w14:textId="77777777" w:rsidR="001B36B1" w:rsidRPr="00113F26" w:rsidRDefault="001B36B1" w:rsidP="001F4C5C">
      <w:pPr>
        <w:ind w:firstLine="144"/>
        <w:jc w:val="both"/>
        <w:rPr>
          <w:rStyle w:val="bodytype"/>
          <w:rFonts w:ascii="Times" w:hAnsi="Times"/>
          <w:sz w:val="20"/>
          <w:szCs w:val="20"/>
        </w:rPr>
      </w:pPr>
      <w:r w:rsidRPr="00113F26">
        <w:rPr>
          <w:rStyle w:val="bodytype"/>
          <w:rFonts w:ascii="Times" w:hAnsi="Times"/>
          <w:sz w:val="20"/>
          <w:szCs w:val="20"/>
        </w:rPr>
        <w:t>There is currently one publication with column measurements that do</w:t>
      </w:r>
      <w:r w:rsidR="00DE20DB" w:rsidRPr="00113F26">
        <w:rPr>
          <w:rStyle w:val="bodytype"/>
          <w:rFonts w:ascii="Times" w:hAnsi="Times"/>
          <w:sz w:val="20"/>
          <w:szCs w:val="20"/>
        </w:rPr>
        <w:t xml:space="preserve"> no</w:t>
      </w:r>
      <w:r w:rsidRPr="00113F26">
        <w:rPr>
          <w:rStyle w:val="bodytype"/>
          <w:rFonts w:ascii="Times" w:hAnsi="Times"/>
          <w:sz w:val="20"/>
          <w:szCs w:val="20"/>
        </w:rPr>
        <w:t xml:space="preserve">t </w:t>
      </w:r>
      <w:r w:rsidR="00D92E96" w:rsidRPr="00113F26">
        <w:rPr>
          <w:rStyle w:val="bodytype"/>
          <w:rFonts w:ascii="Times" w:hAnsi="Times"/>
          <w:sz w:val="20"/>
          <w:szCs w:val="20"/>
        </w:rPr>
        <w:t>coincide</w:t>
      </w:r>
      <w:r w:rsidRPr="00113F26">
        <w:rPr>
          <w:rStyle w:val="bodytype"/>
          <w:rFonts w:ascii="Times" w:hAnsi="Times"/>
          <w:sz w:val="20"/>
          <w:szCs w:val="20"/>
        </w:rPr>
        <w:t xml:space="preserve"> with those listed above. </w:t>
      </w:r>
      <w:r w:rsidRPr="001F4C5C">
        <w:rPr>
          <w:rStyle w:val="Style1Char"/>
        </w:rPr>
        <w:t>Proceedings of the IEEE</w:t>
      </w:r>
      <w:r w:rsidRPr="00113F26">
        <w:rPr>
          <w:rStyle w:val="bodytype"/>
          <w:rFonts w:ascii="Times" w:hAnsi="Times"/>
          <w:sz w:val="20"/>
          <w:szCs w:val="20"/>
        </w:rPr>
        <w:t xml:space="preserve"> </w:t>
      </w:r>
      <w:proofErr w:type="gramStart"/>
      <w:r w:rsidRPr="00113F26">
        <w:rPr>
          <w:rStyle w:val="bodytype"/>
          <w:rFonts w:ascii="Times" w:hAnsi="Times"/>
          <w:sz w:val="20"/>
          <w:szCs w:val="20"/>
        </w:rPr>
        <w:t>has</w:t>
      </w:r>
      <w:proofErr w:type="gramEnd"/>
      <w:r w:rsidRPr="00113F26">
        <w:rPr>
          <w:rStyle w:val="bodytype"/>
          <w:rFonts w:ascii="Times" w:hAnsi="Times"/>
          <w:sz w:val="20"/>
          <w:szCs w:val="20"/>
        </w:rPr>
        <w:t xml:space="preserve"> a column measurement of 3.25 inches (82.5 millimeters / 19.5 picas). </w:t>
      </w:r>
    </w:p>
    <w:p w14:paraId="50ED858F" w14:textId="77777777" w:rsidR="001B36B1" w:rsidRPr="00113F26" w:rsidRDefault="001B36B1" w:rsidP="001F4C5C">
      <w:pPr>
        <w:ind w:firstLine="144"/>
        <w:jc w:val="both"/>
        <w:rPr>
          <w:rStyle w:val="bodytype"/>
          <w:rFonts w:ascii="Times" w:hAnsi="Times" w:cs="Verdana"/>
          <w:sz w:val="20"/>
          <w:szCs w:val="20"/>
        </w:rPr>
      </w:pPr>
      <w:r w:rsidRPr="00113F26">
        <w:rPr>
          <w:rStyle w:val="BodyText2"/>
          <w:rFonts w:ascii="Times" w:hAnsi="Times"/>
          <w:sz w:val="20"/>
          <w:szCs w:val="20"/>
        </w:rPr>
        <w:t xml:space="preserve">The final printed size of author photographs is exactly </w:t>
      </w:r>
      <w:r w:rsidRPr="00113F26">
        <w:rPr>
          <w:rStyle w:val="BodyText2"/>
          <w:rFonts w:ascii="Times" w:hAnsi="Times"/>
          <w:sz w:val="20"/>
          <w:szCs w:val="20"/>
        </w:rPr>
        <w:br/>
      </w:r>
      <w:proofErr w:type="gramStart"/>
      <w:r w:rsidRPr="00113F26">
        <w:rPr>
          <w:rStyle w:val="BodyText2"/>
          <w:rFonts w:ascii="Times" w:hAnsi="Times"/>
          <w:sz w:val="20"/>
          <w:szCs w:val="20"/>
        </w:rPr>
        <w:t>1 inc</w:t>
      </w:r>
      <w:r w:rsidR="000A168B" w:rsidRPr="00113F26">
        <w:rPr>
          <w:rStyle w:val="BodyText2"/>
          <w:rFonts w:ascii="Times" w:hAnsi="Times"/>
          <w:sz w:val="20"/>
          <w:szCs w:val="20"/>
        </w:rPr>
        <w:t>h wide</w:t>
      </w:r>
      <w:proofErr w:type="gramEnd"/>
      <w:r w:rsidR="000A168B" w:rsidRPr="00113F26">
        <w:rPr>
          <w:rStyle w:val="BodyText2"/>
          <w:rFonts w:ascii="Times" w:hAnsi="Times"/>
          <w:sz w:val="20"/>
          <w:szCs w:val="20"/>
        </w:rPr>
        <w:t xml:space="preserve"> by 1.25 inches tall (25</w:t>
      </w:r>
      <w:r w:rsidR="00A5237D" w:rsidRPr="00113F26">
        <w:rPr>
          <w:rStyle w:val="BodyText2"/>
          <w:rFonts w:ascii="Times" w:hAnsi="Times"/>
          <w:sz w:val="20"/>
          <w:szCs w:val="20"/>
        </w:rPr>
        <w:t>.4</w:t>
      </w:r>
      <w:r w:rsidR="000A168B" w:rsidRPr="00113F26">
        <w:rPr>
          <w:rStyle w:val="BodyText2"/>
          <w:rFonts w:ascii="Times" w:hAnsi="Times"/>
          <w:sz w:val="20"/>
          <w:szCs w:val="20"/>
        </w:rPr>
        <w:t xml:space="preserve"> </w:t>
      </w:r>
      <w:r w:rsidRPr="00113F26">
        <w:rPr>
          <w:rStyle w:val="BodyText2"/>
          <w:rFonts w:ascii="Times" w:hAnsi="Times"/>
          <w:sz w:val="20"/>
          <w:szCs w:val="20"/>
        </w:rPr>
        <w:t>millimeters x 3</w:t>
      </w:r>
      <w:r w:rsidR="00A5237D" w:rsidRPr="00113F26">
        <w:rPr>
          <w:rStyle w:val="BodyText2"/>
          <w:rFonts w:ascii="Times" w:hAnsi="Times"/>
          <w:sz w:val="20"/>
          <w:szCs w:val="20"/>
        </w:rPr>
        <w:t>1.75</w:t>
      </w:r>
      <w:r w:rsidRPr="00113F26">
        <w:rPr>
          <w:rStyle w:val="BodyText2"/>
          <w:rFonts w:ascii="Times" w:hAnsi="Times"/>
          <w:sz w:val="20"/>
          <w:szCs w:val="20"/>
        </w:rPr>
        <w:t xml:space="preserve"> millimeters / 6 picas x 7.5 picas). Author photos printed in editorials measure 1.59 inches wide by 2 inches tall (40 </w:t>
      </w:r>
      <w:r w:rsidR="00E37AF9" w:rsidRPr="00113F26">
        <w:rPr>
          <w:rStyle w:val="BodyText2"/>
          <w:rFonts w:ascii="Times" w:hAnsi="Times"/>
          <w:sz w:val="20"/>
          <w:szCs w:val="20"/>
        </w:rPr>
        <w:t>millimeters x</w:t>
      </w:r>
      <w:r w:rsidRPr="00113F26">
        <w:rPr>
          <w:rStyle w:val="BodyText2"/>
          <w:rFonts w:ascii="Times" w:hAnsi="Times"/>
          <w:sz w:val="20"/>
          <w:szCs w:val="20"/>
        </w:rPr>
        <w:t xml:space="preserve"> 50 </w:t>
      </w:r>
      <w:r w:rsidR="00E37AF9" w:rsidRPr="00113F26">
        <w:rPr>
          <w:rStyle w:val="BodyText2"/>
          <w:rFonts w:ascii="Times" w:hAnsi="Times"/>
          <w:sz w:val="20"/>
          <w:szCs w:val="20"/>
        </w:rPr>
        <w:t>millimeters /</w:t>
      </w:r>
      <w:r w:rsidRPr="00113F26">
        <w:rPr>
          <w:rStyle w:val="BodyText2"/>
          <w:rFonts w:ascii="Times" w:hAnsi="Times"/>
          <w:sz w:val="20"/>
          <w:szCs w:val="20"/>
        </w:rPr>
        <w:t xml:space="preserve"> 9.5 picas x 12 picas).</w:t>
      </w:r>
    </w:p>
    <w:p w14:paraId="43299B69" w14:textId="77777777" w:rsidR="001B36B1" w:rsidRPr="00113F26" w:rsidRDefault="001B36B1" w:rsidP="001F4C5C">
      <w:pPr>
        <w:pStyle w:val="Heading2"/>
        <w:jc w:val="both"/>
        <w:rPr>
          <w:rStyle w:val="bodytype"/>
          <w:rFonts w:ascii="Times" w:hAnsi="Times"/>
          <w:b/>
          <w:smallCaps/>
          <w:sz w:val="20"/>
          <w:szCs w:val="20"/>
        </w:rPr>
      </w:pPr>
      <w:r w:rsidRPr="0013354F">
        <w:lastRenderedPageBreak/>
        <w:t>Resolution</w:t>
      </w:r>
      <w:r w:rsidRPr="00113F26">
        <w:rPr>
          <w:rStyle w:val="bodytype"/>
          <w:rFonts w:ascii="Times" w:hAnsi="Times"/>
          <w:sz w:val="20"/>
          <w:szCs w:val="20"/>
        </w:rPr>
        <w:t xml:space="preserve"> </w:t>
      </w:r>
    </w:p>
    <w:p w14:paraId="2E3BEA88" w14:textId="77777777" w:rsidR="001B36B1" w:rsidRPr="00113F26" w:rsidRDefault="001B36B1" w:rsidP="001F4C5C">
      <w:pPr>
        <w:ind w:firstLine="144"/>
        <w:jc w:val="both"/>
        <w:rPr>
          <w:rStyle w:val="bodytype"/>
          <w:rFonts w:ascii="Times" w:hAnsi="Times"/>
          <w:sz w:val="20"/>
          <w:szCs w:val="20"/>
        </w:rPr>
      </w:pPr>
      <w:r w:rsidRPr="00113F26">
        <w:rPr>
          <w:rStyle w:val="bodytype"/>
          <w:rFonts w:ascii="Times" w:hAnsi="Times"/>
          <w:sz w:val="20"/>
          <w:szCs w:val="20"/>
        </w:rPr>
        <w:t>The proper resolution of your figures will depend on the type of figure it is as defined in the “Types of Figures” section. Author photographs, color, and grayscale figures should be at least 300dpi. Line</w:t>
      </w:r>
      <w:r w:rsidR="007530A3" w:rsidRPr="00113F26">
        <w:rPr>
          <w:rStyle w:val="bodytype"/>
          <w:rFonts w:ascii="Times" w:hAnsi="Times"/>
          <w:sz w:val="20"/>
          <w:szCs w:val="20"/>
        </w:rPr>
        <w:t xml:space="preserve"> </w:t>
      </w:r>
      <w:r w:rsidRPr="00113F26">
        <w:rPr>
          <w:rStyle w:val="bodytype"/>
          <w:rFonts w:ascii="Times" w:hAnsi="Times"/>
          <w:sz w:val="20"/>
          <w:szCs w:val="20"/>
        </w:rPr>
        <w:t>art, including tables should be a minimum of 600dpi.</w:t>
      </w:r>
    </w:p>
    <w:p w14:paraId="4BA11FA6" w14:textId="77777777" w:rsidR="001B36B1" w:rsidRPr="00113F26" w:rsidRDefault="001B36B1" w:rsidP="001F4C5C">
      <w:pPr>
        <w:pStyle w:val="Heading2"/>
        <w:jc w:val="both"/>
        <w:rPr>
          <w:rStyle w:val="bodytype"/>
          <w:rFonts w:ascii="Cambria" w:hAnsi="Cambria" w:cs="Times New Roman"/>
          <w:smallCaps/>
          <w:color w:val="auto"/>
          <w:sz w:val="20"/>
          <w:szCs w:val="20"/>
        </w:rPr>
      </w:pPr>
      <w:r w:rsidRPr="00113F26">
        <w:rPr>
          <w:rStyle w:val="bodytype"/>
          <w:rFonts w:ascii="Cambria" w:hAnsi="Cambria" w:cs="Times New Roman"/>
          <w:color w:val="auto"/>
          <w:sz w:val="20"/>
          <w:szCs w:val="20"/>
        </w:rPr>
        <w:t>Vector Art</w:t>
      </w:r>
    </w:p>
    <w:p w14:paraId="7F47FEA4" w14:textId="77777777" w:rsidR="001B36B1" w:rsidRPr="00113F26" w:rsidRDefault="00A91937" w:rsidP="001F4C5C">
      <w:pPr>
        <w:ind w:firstLine="144"/>
        <w:jc w:val="both"/>
        <w:rPr>
          <w:rStyle w:val="bodytype"/>
          <w:rFonts w:ascii="Times" w:hAnsi="Times"/>
          <w:sz w:val="20"/>
          <w:szCs w:val="20"/>
        </w:rPr>
      </w:pPr>
      <w:r w:rsidRPr="00113F26">
        <w:rPr>
          <w:rStyle w:val="bodytype"/>
          <w:rFonts w:ascii="Times" w:hAnsi="Times"/>
          <w:sz w:val="20"/>
          <w:szCs w:val="20"/>
        </w:rPr>
        <w:t>I</w:t>
      </w:r>
      <w:r w:rsidR="001B36B1" w:rsidRPr="00113F26">
        <w:rPr>
          <w:rStyle w:val="bodytype"/>
          <w:rFonts w:ascii="Times" w:hAnsi="Times"/>
          <w:sz w:val="20"/>
          <w:szCs w:val="20"/>
        </w:rPr>
        <w:t xml:space="preserve">n order to preserve the figures’ integrity across multiple </w:t>
      </w:r>
      <w:r w:rsidR="0013354F" w:rsidRPr="00113F26">
        <w:rPr>
          <w:rStyle w:val="bodytype"/>
          <w:rFonts w:ascii="Times" w:hAnsi="Times"/>
          <w:sz w:val="20"/>
          <w:szCs w:val="20"/>
        </w:rPr>
        <w:t xml:space="preserve">computer </w:t>
      </w:r>
      <w:r w:rsidRPr="00113F26">
        <w:rPr>
          <w:rStyle w:val="bodytype"/>
          <w:rFonts w:ascii="Times" w:hAnsi="Times"/>
          <w:sz w:val="20"/>
          <w:szCs w:val="20"/>
        </w:rPr>
        <w:t xml:space="preserve">platforms, we accept files in the following formats: .EPS/.PDF/.PS. All fonts must be </w:t>
      </w:r>
      <w:proofErr w:type="gramStart"/>
      <w:r w:rsidRPr="00113F26">
        <w:rPr>
          <w:rStyle w:val="bodytype"/>
          <w:rFonts w:ascii="Times" w:hAnsi="Times"/>
          <w:sz w:val="20"/>
          <w:szCs w:val="20"/>
        </w:rPr>
        <w:t>embedded</w:t>
      </w:r>
      <w:proofErr w:type="gramEnd"/>
      <w:r w:rsidRPr="00113F26">
        <w:rPr>
          <w:rStyle w:val="bodytype"/>
          <w:rFonts w:ascii="Times" w:hAnsi="Times"/>
          <w:sz w:val="20"/>
          <w:szCs w:val="20"/>
        </w:rPr>
        <w:t xml:space="preserve"> or text converted to outlines in order to achieve the best-quality results.</w:t>
      </w:r>
    </w:p>
    <w:p w14:paraId="0800C388" w14:textId="77777777" w:rsidR="001B36B1" w:rsidRPr="0013354F" w:rsidRDefault="001B36B1" w:rsidP="001F4C5C">
      <w:pPr>
        <w:jc w:val="both"/>
      </w:pPr>
    </w:p>
    <w:p w14:paraId="2059E5E4" w14:textId="77777777" w:rsidR="001B36B1" w:rsidRPr="00113F26" w:rsidRDefault="001B36B1" w:rsidP="001F4C5C">
      <w:pPr>
        <w:pStyle w:val="Heading2"/>
        <w:jc w:val="both"/>
        <w:rPr>
          <w:rStyle w:val="bodytype"/>
          <w:rFonts w:ascii="Cambria" w:hAnsi="Cambria" w:cs="Times New Roman"/>
          <w:smallCaps/>
          <w:color w:val="auto"/>
          <w:sz w:val="20"/>
          <w:szCs w:val="20"/>
        </w:rPr>
      </w:pPr>
      <w:r w:rsidRPr="00113F26">
        <w:rPr>
          <w:rStyle w:val="BodyText2"/>
          <w:rFonts w:ascii="Cambria" w:hAnsi="Cambria" w:cs="Times New Roman"/>
          <w:color w:val="auto"/>
          <w:sz w:val="20"/>
          <w:szCs w:val="20"/>
        </w:rPr>
        <w:t>Color Space</w:t>
      </w:r>
    </w:p>
    <w:p w14:paraId="33D5191F" w14:textId="77777777"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 xml:space="preserve">The term </w:t>
      </w:r>
      <w:r w:rsidRPr="00113F26">
        <w:rPr>
          <w:rStyle w:val="BodyText2"/>
          <w:rFonts w:ascii="Times" w:hAnsi="Times" w:cs="Verdana-Italic"/>
          <w:iCs/>
          <w:sz w:val="20"/>
          <w:szCs w:val="20"/>
        </w:rPr>
        <w:t>color space</w:t>
      </w:r>
      <w:r w:rsidRPr="00113F26">
        <w:rPr>
          <w:rStyle w:val="BodyText2"/>
          <w:rFonts w:ascii="Times" w:hAnsi="Times"/>
          <w:sz w:val="20"/>
          <w:szCs w:val="20"/>
        </w:rPr>
        <w:t xml:space="preserve"> refers to the entire sum of colors that can be represented within the said medium. For our purposes, the three main co</w:t>
      </w:r>
      <w:r w:rsidR="00216141" w:rsidRPr="00113F26">
        <w:rPr>
          <w:rStyle w:val="BodyText2"/>
          <w:rFonts w:ascii="Times" w:hAnsi="Times"/>
          <w:sz w:val="20"/>
          <w:szCs w:val="20"/>
        </w:rPr>
        <w:t>lor spaces are Grayscale, RGB (red/green/blue) and CMYK (cyan/magenta/yellow/black</w:t>
      </w:r>
      <w:r w:rsidRPr="00113F26">
        <w:rPr>
          <w:rStyle w:val="BodyText2"/>
          <w:rFonts w:ascii="Times" w:hAnsi="Times"/>
          <w:sz w:val="20"/>
          <w:szCs w:val="20"/>
        </w:rPr>
        <w:t>). RGB is generally used with on-screen graphics, whereas CMYK is used for printing purposes.</w:t>
      </w:r>
    </w:p>
    <w:p w14:paraId="11318412" w14:textId="77777777" w:rsidR="001B36B1" w:rsidRPr="00113F26" w:rsidRDefault="001B36B1" w:rsidP="001F4C5C">
      <w:pPr>
        <w:ind w:firstLine="144"/>
        <w:jc w:val="both"/>
        <w:rPr>
          <w:rFonts w:ascii="Times" w:hAnsi="Times" w:cs="Verdana"/>
          <w:color w:val="000000"/>
        </w:rPr>
      </w:pPr>
      <w:r w:rsidRPr="00113F26">
        <w:rPr>
          <w:rStyle w:val="BodyText2"/>
          <w:rFonts w:ascii="Times" w:hAnsi="Times"/>
          <w:sz w:val="20"/>
          <w:szCs w:val="20"/>
        </w:rPr>
        <w:t xml:space="preserve">All color figures should be generated in RGB or CMYK color space. Grayscale images should be submitted in Grayscale color space. Line art may be provided in grayscale OR bitmap </w:t>
      </w:r>
      <w:proofErr w:type="spellStart"/>
      <w:r w:rsidRPr="00113F26">
        <w:rPr>
          <w:rStyle w:val="BodyText2"/>
          <w:rFonts w:ascii="Times" w:hAnsi="Times"/>
          <w:sz w:val="20"/>
          <w:szCs w:val="20"/>
        </w:rPr>
        <w:t>colorspace</w:t>
      </w:r>
      <w:proofErr w:type="spellEnd"/>
      <w:r w:rsidRPr="00113F26">
        <w:rPr>
          <w:rStyle w:val="BodyText2"/>
          <w:rFonts w:ascii="Times" w:hAnsi="Times"/>
          <w:sz w:val="20"/>
          <w:szCs w:val="20"/>
        </w:rPr>
        <w:t xml:space="preserve">. Note that “bitmap </w:t>
      </w:r>
      <w:proofErr w:type="spellStart"/>
      <w:r w:rsidRPr="00113F26">
        <w:rPr>
          <w:rStyle w:val="BodyText2"/>
          <w:rFonts w:ascii="Times" w:hAnsi="Times"/>
          <w:sz w:val="20"/>
          <w:szCs w:val="20"/>
        </w:rPr>
        <w:t>colorspace</w:t>
      </w:r>
      <w:proofErr w:type="spellEnd"/>
      <w:r w:rsidRPr="00113F26">
        <w:rPr>
          <w:rStyle w:val="BodyText2"/>
          <w:rFonts w:ascii="Times" w:hAnsi="Times"/>
          <w:sz w:val="20"/>
          <w:szCs w:val="20"/>
        </w:rPr>
        <w:t xml:space="preserve">” and “bitmap file format” are not the same thing. When bitmap color space is selected, </w:t>
      </w:r>
      <w:r w:rsidR="00A554A3" w:rsidRPr="00113F26">
        <w:rPr>
          <w:rStyle w:val="BodyText2"/>
          <w:rFonts w:ascii="Times" w:hAnsi="Times"/>
          <w:sz w:val="20"/>
          <w:szCs w:val="20"/>
        </w:rPr>
        <w:t>.</w:t>
      </w:r>
      <w:r w:rsidRPr="00113F26">
        <w:rPr>
          <w:rStyle w:val="BodyText2"/>
          <w:rFonts w:ascii="Times" w:hAnsi="Times"/>
          <w:sz w:val="20"/>
          <w:szCs w:val="20"/>
        </w:rPr>
        <w:t>TIF/</w:t>
      </w:r>
      <w:r w:rsidR="00A554A3" w:rsidRPr="00113F26">
        <w:rPr>
          <w:rStyle w:val="BodyText2"/>
          <w:rFonts w:ascii="Times" w:hAnsi="Times"/>
          <w:sz w:val="20"/>
          <w:szCs w:val="20"/>
        </w:rPr>
        <w:t>.</w:t>
      </w:r>
      <w:r w:rsidRPr="00113F26">
        <w:rPr>
          <w:rStyle w:val="BodyText2"/>
          <w:rFonts w:ascii="Times" w:hAnsi="Times"/>
          <w:sz w:val="20"/>
          <w:szCs w:val="20"/>
        </w:rPr>
        <w:t>TIFF</w:t>
      </w:r>
      <w:r w:rsidR="00A91937" w:rsidRPr="00113F26">
        <w:rPr>
          <w:rStyle w:val="BodyText2"/>
          <w:rFonts w:ascii="Times" w:hAnsi="Times"/>
          <w:sz w:val="20"/>
          <w:szCs w:val="20"/>
        </w:rPr>
        <w:t>/.PNG are</w:t>
      </w:r>
      <w:r w:rsidRPr="00113F26">
        <w:rPr>
          <w:rStyle w:val="BodyText2"/>
          <w:rFonts w:ascii="Times" w:hAnsi="Times"/>
          <w:sz w:val="20"/>
          <w:szCs w:val="20"/>
        </w:rPr>
        <w:t xml:space="preserve"> the recommended file format</w:t>
      </w:r>
      <w:r w:rsidR="00A91937" w:rsidRPr="00113F26">
        <w:rPr>
          <w:rStyle w:val="BodyText2"/>
          <w:rFonts w:ascii="Times" w:hAnsi="Times"/>
          <w:sz w:val="20"/>
          <w:szCs w:val="20"/>
        </w:rPr>
        <w:t>s</w:t>
      </w:r>
      <w:r w:rsidRPr="00113F26">
        <w:rPr>
          <w:rStyle w:val="BodyText2"/>
          <w:rFonts w:ascii="Times" w:hAnsi="Times"/>
          <w:sz w:val="20"/>
          <w:szCs w:val="20"/>
        </w:rPr>
        <w:t>.</w:t>
      </w:r>
    </w:p>
    <w:p w14:paraId="33A456CB" w14:textId="77777777" w:rsidR="001B36B1" w:rsidRPr="0013354F" w:rsidRDefault="001B36B1" w:rsidP="001B36B1"/>
    <w:p w14:paraId="42A282B0" w14:textId="77777777" w:rsidR="001B36B1" w:rsidRPr="0013354F" w:rsidRDefault="001B36B1" w:rsidP="001F4C5C">
      <w:pPr>
        <w:pStyle w:val="Heading2"/>
      </w:pPr>
      <w:r w:rsidRPr="0013354F">
        <w:t>Accepted Fonts Within Figures</w:t>
      </w:r>
    </w:p>
    <w:p w14:paraId="6F7C64B7" w14:textId="77777777" w:rsidR="001B36B1" w:rsidRPr="00113F26" w:rsidRDefault="001B36B1" w:rsidP="001F4C5C">
      <w:pPr>
        <w:ind w:firstLine="202"/>
        <w:rPr>
          <w:rStyle w:val="BodyText2"/>
          <w:rFonts w:ascii="Times" w:hAnsi="Times"/>
          <w:sz w:val="20"/>
          <w:szCs w:val="20"/>
        </w:rPr>
      </w:pPr>
      <w:r w:rsidRPr="00113F26">
        <w:rPr>
          <w:rStyle w:val="BodyText2"/>
          <w:rFonts w:ascii="Times" w:hAnsi="Times"/>
          <w:sz w:val="20"/>
          <w:szCs w:val="20"/>
        </w:rPr>
        <w:t xml:space="preserve">When preparing your graphics IEEE suggests that you use of one of the following Open Type fonts: Times New Roman, Helvetica, </w:t>
      </w:r>
      <w:r w:rsidR="00885258" w:rsidRPr="00113F26">
        <w:rPr>
          <w:rStyle w:val="BodyText2"/>
          <w:rFonts w:ascii="Times" w:hAnsi="Times"/>
          <w:sz w:val="20"/>
          <w:szCs w:val="20"/>
        </w:rPr>
        <w:t xml:space="preserve">Arial, </w:t>
      </w:r>
      <w:r w:rsidR="000D2BDE" w:rsidRPr="00113F26">
        <w:rPr>
          <w:rStyle w:val="BodyText2"/>
          <w:rFonts w:ascii="Times" w:hAnsi="Times"/>
          <w:sz w:val="20"/>
          <w:szCs w:val="20"/>
        </w:rPr>
        <w:t xml:space="preserve">Cambria, and </w:t>
      </w:r>
      <w:r w:rsidRPr="00113F26">
        <w:rPr>
          <w:rStyle w:val="BodyText2"/>
          <w:rFonts w:ascii="Times" w:hAnsi="Times"/>
          <w:sz w:val="20"/>
          <w:szCs w:val="20"/>
        </w:rPr>
        <w:t>Symbol. If you are supplying EPS, PS, or PDF files all fonts must be embedded. Some fonts may only be native to your operating system; without the fonts embedded, parts of the graphic may be distorted or missing.</w:t>
      </w:r>
    </w:p>
    <w:p w14:paraId="1230A4F6" w14:textId="77777777" w:rsidR="001B36B1" w:rsidRPr="00113F26" w:rsidRDefault="001B36B1" w:rsidP="001F4C5C">
      <w:pPr>
        <w:ind w:firstLine="202"/>
        <w:rPr>
          <w:rFonts w:ascii="Times" w:hAnsi="Times" w:cs="Verdana"/>
          <w:color w:val="000000"/>
          <w:sz w:val="22"/>
          <w:szCs w:val="22"/>
        </w:rPr>
      </w:pPr>
      <w:r w:rsidRPr="00E857A2">
        <w:t>A safe option when finalizing your figures is to strip out the fonts before you save the files, creating “outline” type. This converts fonts to artwork what will appear uniformly on any screen.</w:t>
      </w:r>
    </w:p>
    <w:p w14:paraId="6F353B2B" w14:textId="77777777" w:rsidR="001B36B1" w:rsidRPr="00E857A2" w:rsidRDefault="001B36B1" w:rsidP="001B36B1"/>
    <w:p w14:paraId="682BDD99" w14:textId="77777777" w:rsidR="001B36B1" w:rsidRPr="00E857A2" w:rsidRDefault="001B36B1" w:rsidP="001F4C5C">
      <w:pPr>
        <w:pStyle w:val="Heading2"/>
      </w:pPr>
      <w:r w:rsidRPr="00E857A2">
        <w:t>Using Labels Within Figures</w:t>
      </w:r>
    </w:p>
    <w:p w14:paraId="75E135E2" w14:textId="77777777" w:rsidR="001B36B1" w:rsidRPr="00E857A2" w:rsidRDefault="009F40FB" w:rsidP="001F4C5C">
      <w:pPr>
        <w:pStyle w:val="Heading3"/>
      </w:pPr>
      <w:r>
        <w:t>Figure A</w:t>
      </w:r>
      <w:r w:rsidR="001B36B1" w:rsidRPr="00E857A2">
        <w:t xml:space="preserve">xis labels </w:t>
      </w:r>
    </w:p>
    <w:p w14:paraId="5BDD103E" w14:textId="77777777"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(A</w:t>
      </w:r>
      <w:r w:rsidRPr="00E857A2">
        <w:rPr>
          <w:position w:val="-2"/>
        </w:rPr>
        <w:object w:dxaOrig="100" w:dyaOrig="120" w14:anchorId="6BEB75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pt;height:6pt" o:ole="" fillcolor="window">
            <v:imagedata r:id="rId14" o:title=""/>
          </v:shape>
          <o:OLEObject Type="Embed" ProgID="Equation.3" ShapeID="_x0000_i1025" DrawAspect="Content" ObjectID="_1637153452" r:id="rId15"/>
        </w:object>
      </w:r>
      <w:r w:rsidRPr="00E857A2">
        <w:t>m</w:t>
      </w:r>
      <w:r w:rsidRPr="00E857A2">
        <w:rPr>
          <w:rFonts w:ascii="Symbol" w:eastAsia="Symbol" w:hAnsi="Symbol" w:cs="Symbol"/>
          <w:vertAlign w:val="superscript"/>
        </w:rPr>
        <w:t></w:t>
      </w:r>
      <w:r w:rsidRPr="00E857A2">
        <w:rPr>
          <w:vertAlign w:val="superscript"/>
        </w:rPr>
        <w:t>1</w:t>
      </w:r>
      <w:r w:rsidRPr="00E857A2">
        <w:t xml:space="preserve">),” not just “A/m.” Do not label axes with a ratio of quantities and units. For example, write “Temperature (K),” not “Temperature/K.” </w:t>
      </w:r>
    </w:p>
    <w:p w14:paraId="4AC4FF27" w14:textId="77777777"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rPr>
          <w:rFonts w:ascii="Symbol" w:eastAsia="Symbol" w:hAnsi="Symbol" w:cs="Symbol"/>
        </w:rPr>
        <w:sym w:font="Symbol" w:char="F0B4"/>
      </w:r>
      <w:r w:rsidRPr="00E857A2">
        <w:t xml:space="preserve"> 1000” because the reader would not know whether the top axis label in Fig. 1 meant 16000 A/m or 0.016 A/m. Figure labels should be legible, approximately 8 to </w:t>
      </w:r>
      <w:proofErr w:type="gramStart"/>
      <w:r w:rsidRPr="00E857A2">
        <w:t>10 point</w:t>
      </w:r>
      <w:proofErr w:type="gramEnd"/>
      <w:r w:rsidRPr="00E857A2">
        <w:t xml:space="preserve"> type.</w:t>
      </w:r>
    </w:p>
    <w:p w14:paraId="027D52D7" w14:textId="77777777" w:rsidR="001B36B1" w:rsidRPr="00113F26" w:rsidRDefault="001B36B1" w:rsidP="001F4C5C">
      <w:pPr>
        <w:jc w:val="both"/>
        <w:rPr>
          <w:rFonts w:ascii="Times" w:hAnsi="Times" w:cs="Verdana"/>
          <w:color w:val="000000"/>
        </w:rPr>
      </w:pPr>
    </w:p>
    <w:p w14:paraId="1CDFA327" w14:textId="77777777" w:rsidR="001B36B1" w:rsidRPr="00E857A2" w:rsidRDefault="001B36B1" w:rsidP="001F4C5C">
      <w:pPr>
        <w:pStyle w:val="Heading3"/>
        <w:jc w:val="both"/>
      </w:pPr>
      <w:r w:rsidRPr="00E857A2">
        <w:t>Subfigure Labels in Multipart Figures and Tables</w:t>
      </w:r>
    </w:p>
    <w:p w14:paraId="4A82C69E" w14:textId="77777777" w:rsidR="001B36B1" w:rsidRPr="00E857A2" w:rsidRDefault="001B36B1" w:rsidP="001F4C5C">
      <w:pPr>
        <w:ind w:firstLine="144"/>
        <w:jc w:val="both"/>
      </w:pPr>
      <w:r w:rsidRPr="00113F26">
        <w:rPr>
          <w:rFonts w:ascii="Times" w:hAnsi="Times" w:cs="Verdana"/>
          <w:color w:val="000000"/>
        </w:rPr>
        <w:t xml:space="preserve">Multipart figures should be combined and labeled before final submission. Labels should appear centered below each subfigure in </w:t>
      </w:r>
      <w:proofErr w:type="gramStart"/>
      <w:r w:rsidRPr="00113F26">
        <w:rPr>
          <w:rFonts w:ascii="Times" w:hAnsi="Times" w:cs="Verdana"/>
          <w:color w:val="000000"/>
        </w:rPr>
        <w:t>8 point</w:t>
      </w:r>
      <w:proofErr w:type="gramEnd"/>
      <w:r w:rsidRPr="00113F26">
        <w:rPr>
          <w:rFonts w:ascii="Times" w:hAnsi="Times" w:cs="Verdana"/>
          <w:color w:val="000000"/>
        </w:rPr>
        <w:t xml:space="preserve"> Times New Roman font in the format of (a) (b) (c). </w:t>
      </w:r>
    </w:p>
    <w:p w14:paraId="160A75C4" w14:textId="77777777" w:rsidR="001B36B1" w:rsidRPr="00E857A2" w:rsidRDefault="001B36B1" w:rsidP="001F4C5C">
      <w:pPr>
        <w:pStyle w:val="Heading2"/>
        <w:jc w:val="both"/>
      </w:pPr>
      <w:r w:rsidRPr="00E857A2">
        <w:t>File Naming</w:t>
      </w:r>
    </w:p>
    <w:p w14:paraId="2A5495EE" w14:textId="77777777" w:rsidR="001B36B1" w:rsidRPr="00113F26" w:rsidRDefault="001B36B1" w:rsidP="001F4C5C">
      <w:pPr>
        <w:jc w:val="both"/>
        <w:rPr>
          <w:rStyle w:val="BodyText2"/>
          <w:rFonts w:ascii="Times" w:hAnsi="Times"/>
          <w:smallCaps/>
          <w:kern w:val="28"/>
          <w:sz w:val="20"/>
          <w:szCs w:val="20"/>
        </w:rPr>
      </w:pPr>
      <w:r w:rsidRPr="00113F26">
        <w:rPr>
          <w:rStyle w:val="BodyText2"/>
          <w:rFonts w:ascii="Times" w:hAnsi="Times"/>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14:paraId="0A088802" w14:textId="77777777"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14:paraId="04565F37" w14:textId="77777777"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Author photographs should be named using the first five characters of the pictured author’s last name</w:t>
      </w:r>
      <w:r w:rsidR="00D92E96" w:rsidRPr="00113F26">
        <w:rPr>
          <w:rStyle w:val="BodyText2"/>
          <w:rFonts w:ascii="Times" w:hAnsi="Times"/>
          <w:sz w:val="20"/>
          <w:szCs w:val="20"/>
        </w:rPr>
        <w:t xml:space="preserve">. </w:t>
      </w:r>
      <w:r w:rsidRPr="00113F26">
        <w:rPr>
          <w:rStyle w:val="BodyText2"/>
          <w:rFonts w:ascii="Times" w:hAnsi="Times"/>
          <w:sz w:val="20"/>
          <w:szCs w:val="20"/>
        </w:rPr>
        <w:t xml:space="preserve">For example, four author photographs for a paper may be named: oppen.ps, </w:t>
      </w:r>
      <w:proofErr w:type="spellStart"/>
      <w:r w:rsidRPr="00113F26">
        <w:rPr>
          <w:rStyle w:val="BodyText2"/>
          <w:rFonts w:ascii="Times" w:hAnsi="Times"/>
          <w:sz w:val="20"/>
          <w:szCs w:val="20"/>
        </w:rPr>
        <w:t>moshc.tif</w:t>
      </w:r>
      <w:proofErr w:type="spellEnd"/>
      <w:r w:rsidRPr="00113F26">
        <w:rPr>
          <w:rStyle w:val="BodyText2"/>
          <w:rFonts w:ascii="Times" w:hAnsi="Times"/>
          <w:sz w:val="20"/>
          <w:szCs w:val="20"/>
        </w:rPr>
        <w:t xml:space="preserve">, </w:t>
      </w:r>
      <w:proofErr w:type="spellStart"/>
      <w:r w:rsidRPr="00113F26">
        <w:rPr>
          <w:rStyle w:val="BodyText2"/>
          <w:rFonts w:ascii="Times" w:hAnsi="Times"/>
          <w:sz w:val="20"/>
          <w:szCs w:val="20"/>
        </w:rPr>
        <w:t>chen.eps</w:t>
      </w:r>
      <w:proofErr w:type="spellEnd"/>
      <w:r w:rsidRPr="00113F26">
        <w:rPr>
          <w:rStyle w:val="BodyText2"/>
          <w:rFonts w:ascii="Times" w:hAnsi="Times"/>
          <w:sz w:val="20"/>
          <w:szCs w:val="20"/>
        </w:rPr>
        <w:t xml:space="preserve">, and duran.pdf.  </w:t>
      </w:r>
    </w:p>
    <w:p w14:paraId="008F7416" w14:textId="77777777"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 xml:space="preserve">If two authors or more have the same last name, their first initial(s) can be substituted for the fifth, fourth, third... letters of their surname until the degree where there is differentiation. For </w:t>
      </w:r>
      <w:r w:rsidR="00216141" w:rsidRPr="00113F26">
        <w:rPr>
          <w:rStyle w:val="BodyText2"/>
          <w:rFonts w:ascii="Times" w:hAnsi="Times"/>
          <w:sz w:val="20"/>
          <w:szCs w:val="20"/>
        </w:rPr>
        <w:t>e</w:t>
      </w:r>
      <w:r w:rsidRPr="00113F26">
        <w:rPr>
          <w:rStyle w:val="BodyText2"/>
          <w:rFonts w:ascii="Times" w:hAnsi="Times"/>
          <w:sz w:val="20"/>
          <w:szCs w:val="20"/>
        </w:rPr>
        <w:t>xample, two authors Michael and Monica Opp</w:t>
      </w:r>
      <w:r w:rsidR="00216141" w:rsidRPr="00113F26">
        <w:rPr>
          <w:rStyle w:val="BodyText2"/>
          <w:rFonts w:ascii="Times" w:hAnsi="Times"/>
          <w:sz w:val="20"/>
          <w:szCs w:val="20"/>
        </w:rPr>
        <w:t>enheimer’s photos would be named</w:t>
      </w:r>
      <w:r w:rsidRPr="00113F26">
        <w:rPr>
          <w:rStyle w:val="BodyText2"/>
          <w:rFonts w:ascii="Times" w:hAnsi="Times"/>
          <w:sz w:val="20"/>
          <w:szCs w:val="20"/>
        </w:rPr>
        <w:t xml:space="preserve"> </w:t>
      </w:r>
      <w:proofErr w:type="spellStart"/>
      <w:r w:rsidRPr="00113F26">
        <w:rPr>
          <w:rStyle w:val="BodyText2"/>
          <w:rFonts w:ascii="Times" w:hAnsi="Times"/>
          <w:sz w:val="20"/>
          <w:szCs w:val="20"/>
        </w:rPr>
        <w:t>oppmi.tif</w:t>
      </w:r>
      <w:proofErr w:type="spellEnd"/>
      <w:r w:rsidRPr="00113F26">
        <w:rPr>
          <w:rStyle w:val="BodyText2"/>
          <w:rFonts w:ascii="Times" w:hAnsi="Times"/>
          <w:sz w:val="20"/>
          <w:szCs w:val="20"/>
        </w:rPr>
        <w:t xml:space="preserve">, and </w:t>
      </w:r>
      <w:proofErr w:type="spellStart"/>
      <w:r w:rsidRPr="00113F26">
        <w:rPr>
          <w:rStyle w:val="BodyText2"/>
          <w:rFonts w:ascii="Times" w:hAnsi="Times"/>
          <w:sz w:val="20"/>
          <w:szCs w:val="20"/>
        </w:rPr>
        <w:t>oppmo.eps</w:t>
      </w:r>
      <w:proofErr w:type="spellEnd"/>
      <w:r w:rsidRPr="00113F26">
        <w:rPr>
          <w:rStyle w:val="BodyText2"/>
          <w:rFonts w:ascii="Times" w:hAnsi="Times"/>
          <w:sz w:val="20"/>
          <w:szCs w:val="20"/>
        </w:rPr>
        <w:t>.</w:t>
      </w:r>
    </w:p>
    <w:p w14:paraId="1A651ED3" w14:textId="77777777" w:rsidR="001B36B1" w:rsidRPr="00113F26" w:rsidRDefault="001B36B1" w:rsidP="001F4C5C">
      <w:pPr>
        <w:jc w:val="both"/>
        <w:rPr>
          <w:rStyle w:val="BodyText2"/>
          <w:rFonts w:ascii="Times" w:hAnsi="Times"/>
          <w:sz w:val="20"/>
          <w:szCs w:val="20"/>
        </w:rPr>
      </w:pPr>
    </w:p>
    <w:p w14:paraId="345C4C49" w14:textId="77777777" w:rsidR="001B36B1" w:rsidRPr="00113F26" w:rsidRDefault="001B36B1" w:rsidP="001F4C5C">
      <w:pPr>
        <w:pStyle w:val="Heading2"/>
        <w:jc w:val="both"/>
        <w:rPr>
          <w:rStyle w:val="BodyText2"/>
          <w:rFonts w:ascii="Cambria" w:hAnsi="Cambria" w:cs="Times New Roman"/>
          <w:color w:val="auto"/>
          <w:sz w:val="20"/>
          <w:szCs w:val="20"/>
        </w:rPr>
      </w:pPr>
      <w:r w:rsidRPr="00113F26">
        <w:rPr>
          <w:rStyle w:val="BodyText2"/>
          <w:rFonts w:ascii="Cambria" w:hAnsi="Cambria" w:cs="Times New Roman"/>
          <w:color w:val="auto"/>
          <w:sz w:val="20"/>
          <w:szCs w:val="20"/>
        </w:rPr>
        <w:t>Referencing a Figure or Table Within Your Paper</w:t>
      </w:r>
    </w:p>
    <w:p w14:paraId="53E7645F" w14:textId="77777777"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When referencing your figures and tables within your paper, use the abbreviation “F</w:t>
      </w:r>
      <w:r w:rsidR="0013354F" w:rsidRPr="00113F26">
        <w:rPr>
          <w:rStyle w:val="BodyText2"/>
          <w:rFonts w:ascii="Times" w:hAnsi="Times"/>
          <w:sz w:val="20"/>
          <w:szCs w:val="20"/>
        </w:rPr>
        <w:t xml:space="preserve">ig.” even at the beginning of a </w:t>
      </w:r>
      <w:r w:rsidRPr="00113F26">
        <w:rPr>
          <w:rStyle w:val="BodyText2"/>
          <w:rFonts w:ascii="Times" w:hAnsi="Times"/>
          <w:sz w:val="20"/>
          <w:szCs w:val="20"/>
        </w:rPr>
        <w:t>sentence. Do not abbreviate “Table.” Tables should be numbered with Roman Numerals.</w:t>
      </w:r>
    </w:p>
    <w:p w14:paraId="6F027C85" w14:textId="77777777" w:rsidR="001B36B1" w:rsidRPr="00E857A2" w:rsidRDefault="001B36B1" w:rsidP="001F4C5C">
      <w:pPr>
        <w:pStyle w:val="Heading2"/>
        <w:jc w:val="both"/>
      </w:pPr>
      <w:r w:rsidRPr="00E857A2">
        <w:t xml:space="preserve">Checking Your Figures: The IEEE </w:t>
      </w:r>
      <w:r w:rsidR="00A91937">
        <w:t>Graphics Analyzer</w:t>
      </w:r>
    </w:p>
    <w:p w14:paraId="4D6FE0F8" w14:textId="77777777" w:rsidR="001B36B1" w:rsidRPr="00E857A2" w:rsidRDefault="001B36B1" w:rsidP="001F4C5C">
      <w:pPr>
        <w:ind w:firstLine="144"/>
        <w:jc w:val="both"/>
      </w:pPr>
      <w:r w:rsidRPr="00E857A2">
        <w:t xml:space="preserve">The IEEE </w:t>
      </w:r>
      <w:r w:rsidR="00A91937">
        <w:t xml:space="preserve">Graphics Analyzer </w:t>
      </w:r>
      <w:r w:rsidRPr="00E857A2">
        <w:t xml:space="preserve">enables authors to pre-screen their graphics for compliance with IEEE Transactions and Journals standards before submission. The online tool, located at </w:t>
      </w:r>
      <w:hyperlink r:id="rId16" w:history="1">
        <w:r w:rsidRPr="00113F26">
          <w:rPr>
            <w:rStyle w:val="Hyperlink"/>
            <w:rFonts w:ascii="Times" w:hAnsi="Times"/>
            <w:color w:val="000000"/>
          </w:rPr>
          <w:t>http://graphicsqc.ieee.org/</w:t>
        </w:r>
      </w:hyperlink>
      <w:r w:rsidRPr="00E857A2">
        <w:t xml:space="preserve">, allows authors to upload their graphics in order to check that each file is the correct file format, resolution, size and </w:t>
      </w:r>
      <w:proofErr w:type="spellStart"/>
      <w:r w:rsidRPr="00E857A2">
        <w:t>colorspace</w:t>
      </w:r>
      <w:proofErr w:type="spellEnd"/>
      <w:r w:rsidRPr="00E857A2">
        <w:t>;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14:paraId="58165E3D" w14:textId="77777777" w:rsidR="001B36B1" w:rsidRPr="00E857A2" w:rsidRDefault="001B36B1" w:rsidP="001F4C5C">
      <w:pPr>
        <w:ind w:firstLine="144"/>
        <w:jc w:val="both"/>
      </w:pPr>
      <w:r w:rsidRPr="00E857A2">
        <w:t xml:space="preserve">For more information on using the </w:t>
      </w:r>
      <w:r w:rsidR="00A91937">
        <w:t>Graphics Analyzer</w:t>
      </w:r>
      <w:r w:rsidRPr="00E857A2">
        <w:t xml:space="preserve"> </w:t>
      </w:r>
      <w:r w:rsidR="0013354F">
        <w:br/>
      </w:r>
      <w:r w:rsidRPr="00E857A2">
        <w:t>or any other graphics related topic, c</w:t>
      </w:r>
      <w:r w:rsidR="00216141">
        <w:t>ontact the IEEE Graphics Help</w:t>
      </w:r>
      <w:r w:rsidRPr="00E857A2">
        <w:t xml:space="preserve"> Desk by e-mail at </w:t>
      </w:r>
      <w:hyperlink r:id="rId17" w:history="1">
        <w:r w:rsidRPr="00113F26">
          <w:rPr>
            <w:rStyle w:val="Hyperlink"/>
            <w:rFonts w:ascii="Times" w:hAnsi="Times"/>
            <w:color w:val="000000"/>
          </w:rPr>
          <w:t>graphics@ieee.org</w:t>
        </w:r>
      </w:hyperlink>
      <w:r w:rsidRPr="00E857A2">
        <w:t>.</w:t>
      </w:r>
    </w:p>
    <w:p w14:paraId="6D2A2353" w14:textId="77777777" w:rsidR="001B36B1" w:rsidRPr="00E857A2" w:rsidRDefault="001B36B1" w:rsidP="001F4C5C">
      <w:pPr>
        <w:jc w:val="both"/>
      </w:pPr>
    </w:p>
    <w:p w14:paraId="049A06D7" w14:textId="77777777" w:rsidR="001B36B1" w:rsidRPr="00E857A2" w:rsidRDefault="001B36B1" w:rsidP="001F4C5C">
      <w:pPr>
        <w:pStyle w:val="Heading2"/>
        <w:jc w:val="both"/>
      </w:pPr>
      <w:r w:rsidRPr="00E857A2">
        <w:t>Submitting Your Graphics</w:t>
      </w:r>
    </w:p>
    <w:p w14:paraId="240517EF" w14:textId="77777777"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w:t>
      </w:r>
      <w:r w:rsidRPr="00E857A2">
        <w:lastRenderedPageBreak/>
        <w:t xml:space="preserve">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w:t>
      </w:r>
      <w:proofErr w:type="gramStart"/>
      <w:r w:rsidR="00216141">
        <w:t xml:space="preserve">figures, </w:t>
      </w:r>
      <w:r w:rsidRPr="00E857A2">
        <w:t>or</w:t>
      </w:r>
      <w:proofErr w:type="gramEnd"/>
      <w:r w:rsidRPr="00E857A2">
        <w:t xml:space="preserve"> put them in “text boxes” linked to the figures. Also, do not place borders around the outside of your figures.</w:t>
      </w:r>
    </w:p>
    <w:p w14:paraId="7273FDA5" w14:textId="77777777" w:rsidR="001B36B1" w:rsidRPr="00E857A2" w:rsidRDefault="001B36B1" w:rsidP="001F4C5C">
      <w:pPr>
        <w:jc w:val="both"/>
      </w:pPr>
    </w:p>
    <w:p w14:paraId="66D68A44" w14:textId="77777777" w:rsidR="001B36B1" w:rsidRPr="00113F26" w:rsidRDefault="001B36B1" w:rsidP="001F4C5C">
      <w:pPr>
        <w:pStyle w:val="Heading2"/>
        <w:jc w:val="both"/>
        <w:rPr>
          <w:rStyle w:val="BodyText2"/>
          <w:rFonts w:ascii="Cambria" w:hAnsi="Cambria" w:cs="Times New Roman"/>
          <w:i w:val="0"/>
          <w:iCs w:val="0"/>
          <w:color w:val="auto"/>
          <w:sz w:val="20"/>
          <w:szCs w:val="20"/>
        </w:rPr>
      </w:pPr>
      <w:r w:rsidRPr="00113F26">
        <w:rPr>
          <w:rStyle w:val="BodyText2"/>
          <w:rFonts w:ascii="Cambria" w:hAnsi="Cambria" w:cs="Times New Roman"/>
          <w:color w:val="auto"/>
          <w:sz w:val="20"/>
          <w:szCs w:val="20"/>
        </w:rPr>
        <w:t>Color Processing / Printing in IEEE Journals</w:t>
      </w:r>
    </w:p>
    <w:p w14:paraId="4F833F20" w14:textId="77777777" w:rsidR="001B36B1" w:rsidRPr="0013354F" w:rsidRDefault="001B36B1" w:rsidP="001F4C5C">
      <w:pPr>
        <w:ind w:firstLine="144"/>
        <w:jc w:val="both"/>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r w:rsidRPr="001F4C5C">
        <w:rPr>
          <w:i/>
        </w:rPr>
        <w:t>Xplore</w:t>
      </w:r>
      <w:r w:rsidR="00104BB0" w:rsidRPr="00DE07FA">
        <w:rPr>
          <w:vertAlign w:val="superscript"/>
        </w:rPr>
        <w:t>®</w:t>
      </w:r>
      <w:r w:rsidRPr="0013354F">
        <w:t xml:space="preserve"> at no charge, and automatically convert them to grayscale for print versions. </w:t>
      </w:r>
      <w:r w:rsidRPr="00113F26">
        <w:rPr>
          <w:rStyle w:val="BodyText2"/>
          <w:rFonts w:ascii="Times" w:hAnsi="Times"/>
          <w:sz w:val="20"/>
          <w:szCs w:val="20"/>
        </w:rPr>
        <w:t xml:space="preserve">In most journals, figures and tables may alternatively be printed in color if an author chooses to do so. Please </w:t>
      </w:r>
      <w:r w:rsidR="00104BB0" w:rsidRPr="00113F26">
        <w:rPr>
          <w:rStyle w:val="BodyText2"/>
          <w:rFonts w:ascii="Times" w:hAnsi="Times"/>
          <w:sz w:val="20"/>
          <w:szCs w:val="20"/>
        </w:rPr>
        <w:t>note that</w:t>
      </w:r>
      <w:r w:rsidRPr="00113F26">
        <w:rPr>
          <w:rStyle w:val="BodyText2"/>
          <w:rFonts w:ascii="Times" w:hAnsi="Times"/>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79198218" w14:textId="77777777" w:rsidR="005D72BB" w:rsidRPr="00717AE1" w:rsidRDefault="005D72BB" w:rsidP="0013354F">
      <w:pPr>
        <w:pStyle w:val="Text"/>
      </w:pPr>
    </w:p>
    <w:p w14:paraId="62A0B9E5" w14:textId="77777777" w:rsidR="00E97402" w:rsidRDefault="00E97402" w:rsidP="00E37AF9">
      <w:pPr>
        <w:pStyle w:val="Heading1"/>
      </w:pPr>
      <w:r>
        <w:t>Conclusion</w:t>
      </w:r>
    </w:p>
    <w:p w14:paraId="4B0864AD" w14:textId="77777777" w:rsidR="00E97402" w:rsidRPr="00CD684F" w:rsidRDefault="00E97402" w:rsidP="00CD684F">
      <w:pPr>
        <w:pStyle w:val="Heading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1C0B1C90" w14:textId="77777777" w:rsidR="00E97402" w:rsidRDefault="00E97402" w:rsidP="001F4C5C">
      <w:pPr>
        <w:pStyle w:val="ReferenceHead"/>
        <w:jc w:val="both"/>
      </w:pPr>
      <w:r>
        <w:t>Appendix</w:t>
      </w:r>
    </w:p>
    <w:p w14:paraId="71538060" w14:textId="77777777" w:rsidR="00E97402" w:rsidRDefault="00E97402" w:rsidP="0013354F">
      <w:pPr>
        <w:pStyle w:val="Text"/>
      </w:pPr>
      <w:r>
        <w:t>Appendixes</w:t>
      </w:r>
      <w:r w:rsidR="00EF4701">
        <w:t>, if needed, appear before the ac</w:t>
      </w:r>
      <w:r>
        <w:t>knowledgment.</w:t>
      </w:r>
    </w:p>
    <w:p w14:paraId="2B70C854" w14:textId="77777777" w:rsidR="00E97402" w:rsidRDefault="00E97402" w:rsidP="001F4C5C">
      <w:pPr>
        <w:pStyle w:val="Style1"/>
        <w:jc w:val="both"/>
      </w:pPr>
      <w:r>
        <w:t>Acknowledgment</w:t>
      </w:r>
    </w:p>
    <w:p w14:paraId="20C21642" w14:textId="77777777" w:rsidR="00E97402" w:rsidRPr="00104BB0" w:rsidRDefault="00E97402" w:rsidP="0013354F">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w:t>
      </w:r>
      <w:proofErr w:type="gramStart"/>
      <w:r>
        <w:t>... .</w:t>
      </w:r>
      <w:proofErr w:type="gramEnd"/>
      <w:r>
        <w:t xml:space="preserve">” Instead, write “F. A. Author thanks </w:t>
      </w:r>
      <w:proofErr w:type="gramStart"/>
      <w:r>
        <w:t>... .</w:t>
      </w:r>
      <w:proofErr w:type="gramEnd"/>
      <w:r>
        <w:t xml:space="preserve">”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14:paraId="50DCB05A" w14:textId="77777777" w:rsidR="005D72BB" w:rsidRDefault="005D72BB" w:rsidP="001F4C5C">
      <w:pPr>
        <w:pStyle w:val="Style1"/>
        <w:jc w:val="both"/>
      </w:pPr>
      <w:r>
        <w:t>References</w:t>
      </w:r>
      <w:r w:rsidR="00C075EF">
        <w:t xml:space="preserve"> and Footnotes</w:t>
      </w:r>
    </w:p>
    <w:p w14:paraId="3D664663" w14:textId="77777777" w:rsidR="003427CE" w:rsidRDefault="003427CE" w:rsidP="003427CE">
      <w:pPr>
        <w:pStyle w:val="Heading2"/>
        <w:numPr>
          <w:ilvl w:val="0"/>
          <w:numId w:val="29"/>
        </w:numPr>
        <w:tabs>
          <w:tab w:val="left" w:pos="180"/>
        </w:tabs>
        <w:ind w:left="90" w:firstLine="0"/>
      </w:pPr>
      <w:r>
        <w:t>References</w:t>
      </w:r>
    </w:p>
    <w:p w14:paraId="17A707B4" w14:textId="77777777" w:rsidR="005D72BB" w:rsidRDefault="007530A3" w:rsidP="0013354F">
      <w:pPr>
        <w:pStyle w:val="Text"/>
      </w:pPr>
      <w:r>
        <w:t>References need not</w:t>
      </w:r>
      <w:r w:rsidR="0081663F">
        <w:t xml:space="preserve"> be cited in</w:t>
      </w:r>
      <w:r w:rsidR="00C075EF">
        <w:t xml:space="preserve"> text. </w:t>
      </w:r>
      <w:r>
        <w:t>When they are, they appear on the line,</w:t>
      </w:r>
      <w:r w:rsidR="00C075EF">
        <w:t xml:space="preserve"> in square </w:t>
      </w:r>
      <w:r w:rsidR="00143F2E">
        <w:t>brackets</w:t>
      </w:r>
      <w:r>
        <w:t>,</w:t>
      </w:r>
      <w:r w:rsidR="00143F2E">
        <w:t xml:space="preserve"> inside</w:t>
      </w:r>
      <w:r w:rsidR="00C075EF">
        <w:t xml:space="preserve"> the punctuation.  Multiple references </w:t>
      </w:r>
      <w:r w:rsidR="005D72BB">
        <w:t>are each numbere</w:t>
      </w:r>
      <w:r w:rsidR="00C075EF">
        <w:t>d with separate brackets</w:t>
      </w:r>
      <w:r w:rsidR="005D72BB">
        <w:t xml:space="preserve">. When citing a section in a book, please give the relevant page numbers. In </w:t>
      </w:r>
      <w:r w:rsidR="00C075EF">
        <w:t>text</w:t>
      </w:r>
      <w:r w:rsidR="005D72BB">
        <w:t>, refer simply to</w:t>
      </w:r>
      <w:r w:rsidR="00C075EF">
        <w:t xml:space="preserve"> the reference number. Do not use “Ref.” or “reference</w:t>
      </w:r>
      <w:r w:rsidR="005D72BB">
        <w:t xml:space="preserve">” except at the beginning of a sentence: “Reference [3] shows </w:t>
      </w:r>
      <w:proofErr w:type="gramStart"/>
      <w:r w:rsidR="005D72BB">
        <w:t>... .</w:t>
      </w:r>
      <w:proofErr w:type="gramEnd"/>
      <w:r w:rsidR="005D72BB">
        <w:t xml:space="preserve">” Please do not use automatic endnotes in </w:t>
      </w:r>
      <w:r w:rsidR="005D72BB">
        <w:rPr>
          <w:i/>
          <w:iCs/>
        </w:rPr>
        <w:t>Word</w:t>
      </w:r>
      <w:r w:rsidR="005D72BB">
        <w:t>, rather, type the reference list at the end of the paper using the “References” style.</w:t>
      </w:r>
    </w:p>
    <w:p w14:paraId="7DDF3FA8" w14:textId="77777777"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w:t>
      </w:r>
      <w:r w:rsidRPr="00C075EF">
        <w:rPr>
          <w:bCs/>
          <w:iCs/>
        </w:rPr>
        <w:t xml:space="preserve">In all references, the given name of the author or editor is abbreviated to the initial only and precedes the last name. </w:t>
      </w:r>
      <w:r w:rsidR="00216141">
        <w:rPr>
          <w:bCs/>
          <w:iCs/>
        </w:rPr>
        <w:t>U</w:t>
      </w:r>
      <w:r w:rsidR="00216141" w:rsidRPr="00C075EF">
        <w:rPr>
          <w:bCs/>
          <w:iCs/>
        </w:rPr>
        <w:t xml:space="preserve">se them all; use </w:t>
      </w:r>
      <w:r w:rsidR="00216141" w:rsidRPr="00216141">
        <w:rPr>
          <w:bCs/>
          <w:i/>
          <w:iCs/>
        </w:rPr>
        <w:t>et al</w:t>
      </w:r>
      <w:r w:rsidR="00216141" w:rsidRPr="00C075EF">
        <w:rPr>
          <w:bCs/>
          <w:iCs/>
        </w:rPr>
        <w:t>. only if n</w:t>
      </w:r>
      <w:r w:rsidR="00216141">
        <w:rPr>
          <w:bCs/>
          <w:iCs/>
        </w:rPr>
        <w:t xml:space="preserve">ames are not given. </w:t>
      </w:r>
      <w:r w:rsidRPr="00C075EF">
        <w:rPr>
          <w:bCs/>
          <w:iCs/>
        </w:rPr>
        <w:t xml:space="preserve">Use commas around Jr., Sr., and III in names. </w:t>
      </w:r>
      <w:r w:rsidR="00823624">
        <w:rPr>
          <w:bCs/>
          <w:iCs/>
        </w:rPr>
        <w:t>Abbreviate c</w:t>
      </w:r>
      <w:r w:rsidRPr="00C075EF">
        <w:rPr>
          <w:bCs/>
          <w:iCs/>
        </w:rPr>
        <w:t xml:space="preserve">onference titles.  When citing IEEE </w:t>
      </w:r>
      <w:r w:rsidR="00216141">
        <w:rPr>
          <w:bCs/>
          <w:iCs/>
        </w:rPr>
        <w:t>t</w:t>
      </w:r>
      <w:r w:rsidRPr="00C075EF">
        <w:rPr>
          <w:bCs/>
          <w:iCs/>
        </w:rPr>
        <w:t>ransactions, provide the issue number</w:t>
      </w:r>
      <w:r w:rsidR="00823624">
        <w:rPr>
          <w:bCs/>
          <w:iCs/>
        </w:rPr>
        <w:t>, page range, volume number, year,</w:t>
      </w:r>
      <w:r w:rsidRPr="00C075EF">
        <w:rPr>
          <w:bCs/>
          <w:iCs/>
        </w:rPr>
        <w:t xml:space="preserve"> </w:t>
      </w:r>
      <w:r w:rsidR="00823624">
        <w:rPr>
          <w:bCs/>
          <w:iCs/>
        </w:rPr>
        <w:t>and/</w:t>
      </w:r>
      <w:r w:rsidRPr="00C075EF">
        <w:rPr>
          <w:bCs/>
          <w:iCs/>
        </w:rPr>
        <w:t>or month if available. When referencing a patent, provide the day and the month of issue, or application. References may not include all information; please obtain an</w:t>
      </w:r>
      <w:r w:rsidR="00823624">
        <w:rPr>
          <w:bCs/>
          <w:iCs/>
        </w:rPr>
        <w:t xml:space="preserve">d include relevant information. </w:t>
      </w:r>
      <w:r w:rsidRPr="00C075EF">
        <w:rPr>
          <w:bCs/>
          <w:iCs/>
        </w:rPr>
        <w:t>Do not combine references. There must be only one reference with each number. If there is a URL included with the print reference, it can be included at the end of the</w:t>
      </w:r>
      <w:r w:rsidR="00823624">
        <w:rPr>
          <w:bCs/>
          <w:iCs/>
        </w:rPr>
        <w:t xml:space="preserve"> reference.</w:t>
      </w:r>
      <w:r w:rsidRPr="00C075EF">
        <w:rPr>
          <w:bCs/>
          <w:iCs/>
        </w:rPr>
        <w:t xml:space="preserve"> </w:t>
      </w:r>
    </w:p>
    <w:p w14:paraId="789A03DE" w14:textId="77777777" w:rsidR="005D72BB" w:rsidRDefault="00C075EF" w:rsidP="005D72BB">
      <w:pPr>
        <w:pStyle w:val="Text"/>
        <w:ind w:firstLine="144"/>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w:t>
      </w:r>
      <w:r w:rsidR="0081663F">
        <w:t>erences and their formats, see t</w:t>
      </w:r>
      <w:r w:rsidR="00DA258C">
        <w:t xml:space="preserve">he IEEE </w:t>
      </w:r>
      <w:r w:rsidR="0081663F">
        <w:t>style manual</w:t>
      </w:r>
      <w:r w:rsidR="00DA258C">
        <w:t xml:space="preserve"> </w:t>
      </w:r>
      <w:r w:rsidR="0081663F">
        <w:t xml:space="preserve">at </w:t>
      </w:r>
      <w:hyperlink r:id="rId18" w:tgtFrame="_blank" w:history="1">
        <w:r w:rsidR="0081663F" w:rsidRPr="003D1EBF">
          <w:rPr>
            <w:rStyle w:val="Hyperlink"/>
            <w:color w:val="1155CC"/>
            <w:sz w:val="19"/>
            <w:szCs w:val="19"/>
            <w:shd w:val="clear" w:color="auto" w:fill="FFFFFF"/>
          </w:rPr>
          <w:t>www.ieee.org/authortools</w:t>
        </w:r>
      </w:hyperlink>
      <w:r w:rsidR="00DA258C">
        <w:t>.</w:t>
      </w:r>
    </w:p>
    <w:p w14:paraId="479354F5" w14:textId="77777777" w:rsidR="003427CE" w:rsidRDefault="003427CE" w:rsidP="003427CE">
      <w:pPr>
        <w:pStyle w:val="Heading2"/>
      </w:pPr>
      <w:r>
        <w:t>Footnotes</w:t>
      </w:r>
    </w:p>
    <w:p w14:paraId="7A2F17D6" w14:textId="77777777" w:rsidR="00C075EF" w:rsidRDefault="00C075EF" w:rsidP="00C075EF">
      <w:pPr>
        <w:pStyle w:val="Text"/>
      </w:pPr>
      <w:r>
        <w:t>Number footnotes separately in superscripts (Insert | Footnote).</w:t>
      </w:r>
      <w:r>
        <w:rPr>
          <w:rStyle w:val="FootnoteReference"/>
        </w:rPr>
        <w:footnoteReference w:id="2"/>
      </w:r>
      <w:r>
        <w:t xml:space="preserve"> Place the actual footnote at the bottom of the column in which it is cited; do not put footnotes in the reference list (endnotes). Use letters for table footnotes (see Table I). </w:t>
      </w:r>
    </w:p>
    <w:p w14:paraId="7BB26EF7" w14:textId="77777777" w:rsidR="00C075EF" w:rsidRDefault="00C075EF" w:rsidP="005D72BB">
      <w:pPr>
        <w:pStyle w:val="Text"/>
        <w:ind w:firstLine="144"/>
      </w:pPr>
    </w:p>
    <w:p w14:paraId="0757EE3F" w14:textId="77777777" w:rsidR="009C7D17" w:rsidRDefault="008D69E9" w:rsidP="009C7D17">
      <w:pPr>
        <w:pStyle w:val="Heading1"/>
      </w:pPr>
      <w:r>
        <w:t>Submitting Your P</w:t>
      </w:r>
      <w:r w:rsidR="009C7D17">
        <w:t>aper for Review</w:t>
      </w:r>
    </w:p>
    <w:p w14:paraId="535BABBF" w14:textId="77777777" w:rsidR="009C7D17" w:rsidRDefault="00EE6FFC" w:rsidP="009C7D17">
      <w:pPr>
        <w:pStyle w:val="Heading2"/>
      </w:pPr>
      <w:r>
        <w:t xml:space="preserve">Review Stage </w:t>
      </w:r>
      <w:r w:rsidR="009C7D17">
        <w:t>Using Word 6.</w:t>
      </w:r>
      <w:r w:rsidR="00104BB0">
        <w:t>0</w:t>
      </w:r>
      <w:r w:rsidR="009C7D17">
        <w:t xml:space="preserve"> or Higher</w:t>
      </w:r>
    </w:p>
    <w:p w14:paraId="7ED89573" w14:textId="77777777" w:rsidR="009C7D17" w:rsidRDefault="009C7D17" w:rsidP="009C7D17">
      <w:pPr>
        <w:pStyle w:val="Text"/>
      </w:pPr>
      <w:r>
        <w:t>If you want to submit your file with one column electronically, please do the following:</w:t>
      </w:r>
    </w:p>
    <w:p w14:paraId="55EA5F87" w14:textId="77777777" w:rsidR="009C7D17" w:rsidRDefault="009C7D17" w:rsidP="009C7D17">
      <w:pPr>
        <w:pStyle w:val="Text"/>
      </w:pPr>
      <w:r>
        <w:tab/>
      </w:r>
      <w:proofErr w:type="gramStart"/>
      <w:r>
        <w:t>--First,</w:t>
      </w:r>
      <w:proofErr w:type="gramEnd"/>
      <w:r>
        <w:t xml:space="preserve"> click on the View menu and choose Print Layout.</w:t>
      </w:r>
    </w:p>
    <w:p w14:paraId="1B5F9689" w14:textId="77777777" w:rsidR="009C7D17" w:rsidRDefault="009C7D17" w:rsidP="009C7D17">
      <w:pPr>
        <w:pStyle w:val="Text"/>
      </w:pPr>
      <w:r>
        <w:tab/>
      </w:r>
      <w:proofErr w:type="gramStart"/>
      <w:r>
        <w:t>--Second,</w:t>
      </w:r>
      <w:proofErr w:type="gramEnd"/>
      <w:r>
        <w:t xml:space="preserve"> place your cursor in the first paragraph. Go to the Format menu, choose Columns, choose one column Layout, and choose “apply to whole document” from the dropdown menu.</w:t>
      </w:r>
    </w:p>
    <w:p w14:paraId="3D1ECD1A" w14:textId="77777777" w:rsidR="009C7D17" w:rsidRDefault="009C7D17" w:rsidP="009C7D17">
      <w:pPr>
        <w:pStyle w:val="Text"/>
      </w:pPr>
      <w:r>
        <w:tab/>
        <w:t>--Third, click and drag the right margin bar to just over 4 inches in width.</w:t>
      </w:r>
    </w:p>
    <w:p w14:paraId="61AF3549" w14:textId="77777777" w:rsidR="009C7D17" w:rsidRDefault="009C7D17" w:rsidP="009C7D17">
      <w:pPr>
        <w:pStyle w:val="Text"/>
      </w:pPr>
      <w:r>
        <w:t>The graphics will stay in the “second” column, but you can drag them to the first column. Make the graphic wider to push out any text that may try to fill in next to the graphic.</w:t>
      </w:r>
    </w:p>
    <w:p w14:paraId="199C1F5E" w14:textId="77777777" w:rsidR="009C7D17" w:rsidRDefault="00EE6FFC" w:rsidP="009C7D17">
      <w:pPr>
        <w:pStyle w:val="Heading2"/>
      </w:pPr>
      <w:r>
        <w:t xml:space="preserve">Final Stage </w:t>
      </w:r>
      <w:r w:rsidR="009C7D17">
        <w:t>Using Word 6.0</w:t>
      </w:r>
    </w:p>
    <w:p w14:paraId="156C1791" w14:textId="77777777" w:rsidR="009C7D17" w:rsidRDefault="009C7D17" w:rsidP="009C7D17">
      <w:pPr>
        <w:pStyle w:val="Text"/>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Pr>
          <w:i/>
          <w:iCs/>
        </w:rPr>
        <w:t>Zip</w:t>
      </w:r>
      <w:r w:rsidR="008D69E9">
        <w:t xml:space="preserve"> </w:t>
      </w:r>
      <w:r>
        <w:t xml:space="preserve">for large files, or compress files using </w:t>
      </w:r>
      <w:r>
        <w:rPr>
          <w:i/>
          <w:iCs/>
        </w:rPr>
        <w:t xml:space="preserve">Compress, </w:t>
      </w:r>
      <w:proofErr w:type="spellStart"/>
      <w:r>
        <w:rPr>
          <w:i/>
          <w:iCs/>
        </w:rPr>
        <w:t>Pkzip</w:t>
      </w:r>
      <w:proofErr w:type="spellEnd"/>
      <w:r>
        <w:rPr>
          <w:i/>
          <w:iCs/>
        </w:rPr>
        <w:t>, Stuffit,</w:t>
      </w:r>
      <w:r>
        <w:t xml:space="preserve"> or </w:t>
      </w:r>
      <w:proofErr w:type="spellStart"/>
      <w:r>
        <w:rPr>
          <w:i/>
          <w:iCs/>
        </w:rPr>
        <w:t>Gzip</w:t>
      </w:r>
      <w:proofErr w:type="spellEnd"/>
      <w:r>
        <w:rPr>
          <w:i/>
          <w:iCs/>
        </w:rPr>
        <w:t>.</w:t>
      </w:r>
      <w:r>
        <w:t xml:space="preserve"> </w:t>
      </w:r>
    </w:p>
    <w:p w14:paraId="6ED0D4EA" w14:textId="77777777" w:rsidR="009C7D17" w:rsidRDefault="009C7D17" w:rsidP="009C7D17">
      <w:pPr>
        <w:pStyle w:val="Text"/>
      </w:pPr>
      <w:r>
        <w:t xml:space="preserve">Also, send a sheet of paper or PDF with complete contact information for all authors. Include full mailing addresses, telephone numbers, fax numbers, and e-mail addresses. This </w:t>
      </w:r>
      <w:r>
        <w:lastRenderedPageBreak/>
        <w:t>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14:paraId="5C84FA89" w14:textId="77777777" w:rsidR="009C7D17" w:rsidRDefault="00EE6FFC" w:rsidP="009C7D17">
      <w:pPr>
        <w:pStyle w:val="Heading2"/>
      </w:pPr>
      <w:r>
        <w:t xml:space="preserve">Review Stage </w:t>
      </w:r>
      <w:r w:rsidR="009C7D17">
        <w:t xml:space="preserve">Using </w:t>
      </w:r>
      <w:proofErr w:type="spellStart"/>
      <w:r w:rsidR="009C7D17" w:rsidRPr="0088508F">
        <w:t>ScholarOne</w:t>
      </w:r>
      <w:proofErr w:type="spellEnd"/>
      <w:r w:rsidR="008D69E9" w:rsidRPr="001C50D7">
        <w:rPr>
          <w:color w:val="000000"/>
          <w:vertAlign w:val="superscript"/>
        </w:rPr>
        <w:t>®</w:t>
      </w:r>
      <w:r w:rsidR="009C7D17" w:rsidRPr="00C176FD">
        <w:t xml:space="preserve"> </w:t>
      </w:r>
      <w:r w:rsidR="009C7D17" w:rsidRPr="00065755">
        <w:t>Manuscripts</w:t>
      </w:r>
    </w:p>
    <w:p w14:paraId="748C3867" w14:textId="77777777" w:rsidR="007530A3" w:rsidRDefault="00C621D6" w:rsidP="00C621D6">
      <w:pPr>
        <w:tabs>
          <w:tab w:val="left" w:pos="360"/>
        </w:tabs>
        <w:autoSpaceDE w:val="0"/>
        <w:autoSpaceDN w:val="0"/>
        <w:adjustRightInd w:val="0"/>
        <w:ind w:firstLine="360"/>
        <w:jc w:val="both"/>
        <w:rPr>
          <w:color w:val="000000"/>
        </w:rPr>
      </w:pPr>
      <w:r w:rsidRPr="001C50D7">
        <w:rPr>
          <w:color w:val="000000"/>
        </w:rPr>
        <w:t xml:space="preserve">Contributions to the </w:t>
      </w:r>
      <w:r w:rsidR="009F40FB">
        <w:rPr>
          <w:color w:val="000000"/>
        </w:rPr>
        <w:t>Transactions</w:t>
      </w:r>
      <w:r w:rsidR="00342BE1" w:rsidRPr="001C50D7">
        <w:rPr>
          <w:color w:val="000000"/>
        </w:rPr>
        <w:t>,</w:t>
      </w:r>
      <w:r w:rsidR="00342BE1">
        <w:rPr>
          <w:color w:val="000000"/>
        </w:rPr>
        <w:t xml:space="preserve"> </w:t>
      </w:r>
      <w:r w:rsidR="00342BE1" w:rsidRPr="001C50D7">
        <w:rPr>
          <w:color w:val="000000"/>
        </w:rPr>
        <w:t>Journals</w:t>
      </w:r>
      <w:r w:rsidRPr="001C50D7">
        <w:rPr>
          <w:color w:val="000000"/>
        </w:rPr>
        <w:t xml:space="preserve">, and </w:t>
      </w:r>
      <w:r w:rsidR="009F40FB">
        <w:rPr>
          <w:color w:val="000000"/>
        </w:rPr>
        <w:t>Letters</w:t>
      </w:r>
      <w:r w:rsidRPr="001C50D7">
        <w:rPr>
          <w:color w:val="000000"/>
        </w:rPr>
        <w:t xml:space="preserve"> may be submitted electronically on IEEE’s on-line manuscript submission and peer-review system, </w:t>
      </w:r>
      <w:proofErr w:type="spellStart"/>
      <w:r w:rsidRPr="001C50D7">
        <w:rPr>
          <w:color w:val="000000"/>
        </w:rPr>
        <w:t>ScholarOne</w:t>
      </w:r>
      <w:proofErr w:type="spellEnd"/>
      <w:r w:rsidRPr="001C50D7">
        <w:rPr>
          <w:color w:val="000000"/>
          <w:vertAlign w:val="superscript"/>
        </w:rPr>
        <w:t>®</w:t>
      </w:r>
      <w:r w:rsidRPr="001C50D7">
        <w:rPr>
          <w:color w:val="000000"/>
        </w:rPr>
        <w:t xml:space="preserve"> Manuscripts. </w:t>
      </w:r>
      <w:r w:rsidR="00F577F6">
        <w:rPr>
          <w:color w:val="000000"/>
        </w:rPr>
        <w:t xml:space="preserve"> You can get a listing of the publications that participate in </w:t>
      </w:r>
      <w:proofErr w:type="spellStart"/>
      <w:r w:rsidR="00F577F6" w:rsidRPr="001C50D7">
        <w:rPr>
          <w:color w:val="000000"/>
        </w:rPr>
        <w:t>ScholarOne</w:t>
      </w:r>
      <w:proofErr w:type="spellEnd"/>
      <w:r w:rsidR="00F577F6">
        <w:rPr>
          <w:color w:val="000000"/>
          <w:vertAlign w:val="superscript"/>
        </w:rPr>
        <w:t xml:space="preserve"> </w:t>
      </w:r>
      <w:r w:rsidR="00F577F6" w:rsidRPr="00F577F6">
        <w:rPr>
          <w:color w:val="000000"/>
        </w:rPr>
        <w:t>at</w:t>
      </w:r>
    </w:p>
    <w:p w14:paraId="425CB111" w14:textId="77777777" w:rsidR="00C621D6" w:rsidRPr="001C50D7" w:rsidRDefault="00C553E5" w:rsidP="007530A3">
      <w:pPr>
        <w:tabs>
          <w:tab w:val="left" w:pos="360"/>
        </w:tabs>
        <w:autoSpaceDE w:val="0"/>
        <w:autoSpaceDN w:val="0"/>
        <w:adjustRightInd w:val="0"/>
        <w:jc w:val="both"/>
        <w:rPr>
          <w:color w:val="000000"/>
        </w:rPr>
      </w:pPr>
      <w:hyperlink r:id="rId19" w:history="1">
        <w:r w:rsidR="00EE6FFC" w:rsidRPr="00603B0D">
          <w:rPr>
            <w:rStyle w:val="Hyperlink"/>
          </w:rPr>
          <w:t>http://www.ieee.org/publications_standards/publications/authors/authors_submission.html</w:t>
        </w:r>
      </w:hyperlink>
      <w:r w:rsidR="00EE6FFC">
        <w:rPr>
          <w:color w:val="000000"/>
        </w:rPr>
        <w:t xml:space="preserve"> </w:t>
      </w:r>
      <w:r w:rsidR="00C621D6" w:rsidRPr="001C50D7">
        <w:rPr>
          <w:color w:val="000000"/>
        </w:rPr>
        <w:t xml:space="preserve">First check if you have an existing account. If there is none, please create a new account. After logging in, go to your Author Center and click “Submit First Draft of a New Manuscript.” </w:t>
      </w:r>
    </w:p>
    <w:p w14:paraId="7901B782" w14:textId="77777777"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Along with other information, you will be asked to select the subject from a pull-down list. Depending on the journal, there are various steps to the submission process; you must complete all steps for a complete submission. At the end of each step you must click “Save and Continue”; just uploading the paper is not </w:t>
      </w:r>
      <w:proofErr w:type="gramStart"/>
      <w:r w:rsidRPr="001C50D7">
        <w:rPr>
          <w:color w:val="000000"/>
        </w:rPr>
        <w:t>sufficient</w:t>
      </w:r>
      <w:proofErr w:type="gramEnd"/>
      <w:r w:rsidRPr="001C50D7">
        <w:rPr>
          <w:color w:val="000000"/>
        </w:rPr>
        <w:t xml:space="preserve">. After the last step, you should see a confirmation that the submission is complete. You should also receive an e-mail confirmation. For inquiries regarding the submission of your paper on </w:t>
      </w:r>
      <w:proofErr w:type="spellStart"/>
      <w:r w:rsidRPr="001C50D7">
        <w:rPr>
          <w:color w:val="000000"/>
        </w:rPr>
        <w:t>ScholarOne</w:t>
      </w:r>
      <w:proofErr w:type="spellEnd"/>
      <w:r w:rsidRPr="001C50D7">
        <w:rPr>
          <w:color w:val="000000"/>
        </w:rPr>
        <w:t xml:space="preserve"> Manuscripts, please contact oprs-support@ieee.org or call +1 732 465 5861.</w:t>
      </w:r>
    </w:p>
    <w:p w14:paraId="51E9EA5D" w14:textId="77777777" w:rsidR="00C621D6" w:rsidRPr="001C50D7" w:rsidRDefault="00C621D6" w:rsidP="00C621D6">
      <w:pPr>
        <w:tabs>
          <w:tab w:val="left" w:pos="360"/>
        </w:tabs>
        <w:autoSpaceDE w:val="0"/>
        <w:autoSpaceDN w:val="0"/>
        <w:adjustRightInd w:val="0"/>
        <w:ind w:firstLine="360"/>
        <w:jc w:val="both"/>
      </w:pPr>
      <w:proofErr w:type="spellStart"/>
      <w:r w:rsidRPr="001C50D7">
        <w:t>ScholarOne</w:t>
      </w:r>
      <w:proofErr w:type="spellEnd"/>
      <w:r w:rsidRPr="001C50D7">
        <w:t xml:space="preserve"> Manuscripts will accept files for review in various formats.  Please check the guidelines of the specific journal for which you plan to submit.  </w:t>
      </w:r>
    </w:p>
    <w:p w14:paraId="15D0E09B" w14:textId="77777777" w:rsidR="00C621D6" w:rsidRPr="001C50D7" w:rsidRDefault="00C621D6" w:rsidP="00C621D6">
      <w:pPr>
        <w:tabs>
          <w:tab w:val="left" w:pos="360"/>
        </w:tabs>
        <w:autoSpaceDE w:val="0"/>
        <w:autoSpaceDN w:val="0"/>
        <w:adjustRightInd w:val="0"/>
        <w:ind w:firstLine="360"/>
        <w:jc w:val="both"/>
      </w:pPr>
      <w:r w:rsidRPr="001C50D7">
        <w:t xml:space="preserve">You will be asked to file an electronic copyright form immediately upon completing the submission process (authors are responsible for obtaining any security clearances). Failure to submit the electronic copyright could result in publishing delays later.  You will also </w:t>
      </w:r>
      <w:proofErr w:type="gramStart"/>
      <w:r w:rsidRPr="001C50D7">
        <w:t>have the opportunity to</w:t>
      </w:r>
      <w:proofErr w:type="gramEnd"/>
      <w:r w:rsidRPr="001C50D7">
        <w:t xml:space="preserve"> designate your article as “open access” if you agree to pay the IEEE open access fee. </w:t>
      </w:r>
    </w:p>
    <w:p w14:paraId="09456697" w14:textId="77777777" w:rsidR="00C621D6" w:rsidRPr="00C621D6" w:rsidRDefault="00C621D6" w:rsidP="00C621D6"/>
    <w:p w14:paraId="467D5EE2" w14:textId="77777777" w:rsidR="009C7D17" w:rsidRPr="0088508F" w:rsidRDefault="00EE6FFC" w:rsidP="009C7D17">
      <w:pPr>
        <w:pStyle w:val="Heading2"/>
      </w:pPr>
      <w:r>
        <w:t xml:space="preserve">Final Stage Using </w:t>
      </w:r>
      <w:proofErr w:type="spellStart"/>
      <w:proofErr w:type="gramStart"/>
      <w:r>
        <w:t>ScholarOne</w:t>
      </w:r>
      <w:proofErr w:type="spellEnd"/>
      <w:r>
        <w:t xml:space="preserve"> </w:t>
      </w:r>
      <w:r w:rsidR="009C7D17">
        <w:t xml:space="preserve"> </w:t>
      </w:r>
      <w:r w:rsidR="009C7D17" w:rsidRPr="00065755">
        <w:t>Manuscripts</w:t>
      </w:r>
      <w:proofErr w:type="gramEnd"/>
    </w:p>
    <w:p w14:paraId="52ADEE80" w14:textId="77777777" w:rsidR="00C621D6" w:rsidRPr="001C50D7" w:rsidRDefault="00C621D6" w:rsidP="00C621D6">
      <w:pPr>
        <w:tabs>
          <w:tab w:val="left" w:pos="360"/>
        </w:tabs>
        <w:autoSpaceDE w:val="0"/>
        <w:autoSpaceDN w:val="0"/>
        <w:adjustRightInd w:val="0"/>
        <w:ind w:firstLine="360"/>
        <w:jc w:val="both"/>
      </w:pPr>
      <w:r w:rsidRPr="001C50D7">
        <w:t xml:space="preserve">Upon acceptance, you will receive an email with specific instructions regarding the submission of your final files.  To avoid any delays in publication, please be sure to follow these instructions.  Most journals require that final submissions be uploaded through </w:t>
      </w:r>
      <w:proofErr w:type="spellStart"/>
      <w:r w:rsidRPr="001C50D7">
        <w:t>ScholarOne</w:t>
      </w:r>
      <w:proofErr w:type="spellEnd"/>
      <w:r w:rsidRPr="001C50D7">
        <w:t xml:space="preserve"> Manuscripts, although some may still accept final submissions via email.  Final submissions should include source files of your accepted manuscript, high quality graphic files, and a formatted pdf file.  If you have any questions regarding the final submission process, please contact the administrative contact for the journal. </w:t>
      </w:r>
    </w:p>
    <w:p w14:paraId="75A37BA3" w14:textId="77777777" w:rsidR="00C621D6" w:rsidRPr="001C50D7" w:rsidRDefault="00C621D6" w:rsidP="00C621D6">
      <w:pPr>
        <w:tabs>
          <w:tab w:val="left" w:pos="360"/>
        </w:tabs>
        <w:autoSpaceDE w:val="0"/>
        <w:autoSpaceDN w:val="0"/>
        <w:adjustRightInd w:val="0"/>
        <w:ind w:firstLine="360"/>
        <w:jc w:val="both"/>
        <w:rPr>
          <w:color w:val="000000"/>
        </w:rPr>
      </w:pPr>
      <w:r w:rsidRPr="001C50D7">
        <w:rPr>
          <w:color w:val="FF0000"/>
        </w:rPr>
        <w:t xml:space="preserve"> </w:t>
      </w:r>
      <w:r w:rsidRPr="001C50D7">
        <w:rPr>
          <w:color w:val="000000"/>
        </w:rPr>
        <w:t xml:space="preserve">In addition to this, upload a file with complete contact information for all authors. Include full mailing addresses, telephone numbers, fax numbers, and e-mail addresses. Designate the author who submitted the manuscript on </w:t>
      </w:r>
      <w:proofErr w:type="spellStart"/>
      <w:r w:rsidRPr="001C50D7">
        <w:rPr>
          <w:color w:val="000000"/>
        </w:rPr>
        <w:t>ScholarOne</w:t>
      </w:r>
      <w:proofErr w:type="spellEnd"/>
      <w:r w:rsidRPr="001C50D7">
        <w:rPr>
          <w:color w:val="000000"/>
        </w:rPr>
        <w:t xml:space="preserve"> Manuscripts as the “corresponding author.” This is the only author to whom proofs of the paper will be sent. </w:t>
      </w:r>
    </w:p>
    <w:p w14:paraId="1BCB25F0" w14:textId="77777777" w:rsidR="009C7D17" w:rsidRDefault="00C2378A" w:rsidP="00C2378A">
      <w:pPr>
        <w:pStyle w:val="Text"/>
      </w:pPr>
      <w:r>
        <w:rPr>
          <w:rFonts w:ascii="Helv" w:hAnsi="Helv" w:cs="Helv"/>
          <w:color w:val="000000"/>
        </w:rPr>
        <w:br/>
      </w:r>
    </w:p>
    <w:p w14:paraId="5B7B1644" w14:textId="77777777" w:rsidR="00E97B99" w:rsidRPr="00E97B99" w:rsidRDefault="00E97B99" w:rsidP="001F4C5C">
      <w:pPr>
        <w:pStyle w:val="Heading2"/>
      </w:pPr>
      <w:r w:rsidRPr="00E97B99">
        <w:t>Copyright Form</w:t>
      </w:r>
    </w:p>
    <w:p w14:paraId="1C1223BE" w14:textId="77777777" w:rsidR="007530A3" w:rsidRDefault="0081663F" w:rsidP="00E97B99">
      <w:pPr>
        <w:pStyle w:val="Text"/>
        <w:rPr>
          <w:color w:val="222222"/>
          <w:shd w:val="clear" w:color="auto" w:fill="FFFFFF"/>
        </w:rPr>
      </w:pPr>
      <w:r w:rsidRPr="00342BE1">
        <w:rPr>
          <w:color w:val="222222"/>
          <w:shd w:val="clear" w:color="auto" w:fill="FFFFFF"/>
        </w:rPr>
        <w:t>Authors must submit an electronic IEEE Copyright Form (</w:t>
      </w:r>
      <w:proofErr w:type="spellStart"/>
      <w:r w:rsidRPr="00342BE1">
        <w:rPr>
          <w:color w:val="222222"/>
          <w:shd w:val="clear" w:color="auto" w:fill="FFFFFF"/>
        </w:rPr>
        <w:t>eCF</w:t>
      </w:r>
      <w:proofErr w:type="spellEnd"/>
      <w:r w:rsidRPr="00342BE1">
        <w:rPr>
          <w:color w:val="222222"/>
          <w:shd w:val="clear" w:color="auto" w:fill="FFFFFF"/>
        </w:rPr>
        <w:t xml:space="preserve">) upon submitting their final manuscript files.  </w:t>
      </w:r>
      <w:r w:rsidR="00342BE1">
        <w:rPr>
          <w:color w:val="222222"/>
          <w:shd w:val="clear" w:color="auto" w:fill="FFFFFF"/>
        </w:rPr>
        <w:t>You</w:t>
      </w:r>
      <w:r w:rsidRPr="00342BE1">
        <w:rPr>
          <w:color w:val="222222"/>
          <w:shd w:val="clear" w:color="auto" w:fill="FFFFFF"/>
        </w:rPr>
        <w:t xml:space="preserve"> can a</w:t>
      </w:r>
      <w:r w:rsidR="00342BE1">
        <w:rPr>
          <w:color w:val="222222"/>
          <w:shd w:val="clear" w:color="auto" w:fill="FFFFFF"/>
        </w:rPr>
        <w:t xml:space="preserve">ccess the </w:t>
      </w:r>
      <w:proofErr w:type="spellStart"/>
      <w:r w:rsidR="00342BE1">
        <w:rPr>
          <w:color w:val="222222"/>
          <w:shd w:val="clear" w:color="auto" w:fill="FFFFFF"/>
        </w:rPr>
        <w:t>eCF</w:t>
      </w:r>
      <w:proofErr w:type="spellEnd"/>
      <w:r w:rsidR="00342BE1">
        <w:rPr>
          <w:color w:val="222222"/>
          <w:shd w:val="clear" w:color="auto" w:fill="FFFFFF"/>
        </w:rPr>
        <w:t xml:space="preserve"> system through your</w:t>
      </w:r>
      <w:r w:rsidRPr="00342BE1">
        <w:rPr>
          <w:color w:val="222222"/>
          <w:shd w:val="clear" w:color="auto" w:fill="FFFFFF"/>
        </w:rPr>
        <w:t xml:space="preserve"> manuscript submission system or through the Author Gateway.</w:t>
      </w:r>
      <w:r w:rsidR="007530A3">
        <w:rPr>
          <w:color w:val="222222"/>
          <w:shd w:val="clear" w:color="auto" w:fill="FFFFFF"/>
        </w:rPr>
        <w:t xml:space="preserve"> </w:t>
      </w:r>
      <w:r w:rsidR="00342BE1">
        <w:rPr>
          <w:color w:val="222222"/>
          <w:shd w:val="clear" w:color="auto" w:fill="FFFFFF"/>
        </w:rPr>
        <w:t>You</w:t>
      </w:r>
      <w:r w:rsidRPr="00342BE1">
        <w:rPr>
          <w:color w:val="222222"/>
          <w:shd w:val="clear" w:color="auto" w:fill="FFFFFF"/>
        </w:rPr>
        <w:t xml:space="preserve"> are responsible for obtaining any necessary approvals and/or security clearances.</w:t>
      </w:r>
      <w:r w:rsidR="007530A3">
        <w:rPr>
          <w:color w:val="222222"/>
          <w:shd w:val="clear" w:color="auto" w:fill="FFFFFF"/>
        </w:rPr>
        <w:t xml:space="preserve"> For additional information on intellectual property rights, visit the IEEE Intellectual Property Rights department web page at </w:t>
      </w:r>
    </w:p>
    <w:p w14:paraId="7EF1FF38" w14:textId="77777777" w:rsidR="00E97B99" w:rsidRDefault="00C553E5" w:rsidP="007530A3">
      <w:pPr>
        <w:pStyle w:val="Text"/>
        <w:ind w:firstLine="0"/>
      </w:pPr>
      <w:hyperlink r:id="rId20" w:history="1">
        <w:r w:rsidR="007530A3" w:rsidRPr="007530A3">
          <w:rPr>
            <w:rStyle w:val="Hyperlink"/>
            <w:shd w:val="clear" w:color="auto" w:fill="FFFFFF"/>
          </w:rPr>
          <w:t>http://www.ieee.org/publications_standards/publications/rights/index.html</w:t>
        </w:r>
      </w:hyperlink>
      <w:r w:rsidR="007530A3">
        <w:rPr>
          <w:color w:val="222222"/>
          <w:shd w:val="clear" w:color="auto" w:fill="FFFFFF"/>
        </w:rPr>
        <w:t xml:space="preserve">. </w:t>
      </w:r>
    </w:p>
    <w:p w14:paraId="24D90753" w14:textId="77777777" w:rsidR="005D72BB" w:rsidRDefault="00314F82" w:rsidP="005D72BB">
      <w:pPr>
        <w:pStyle w:val="Heading1"/>
      </w:pPr>
      <w:r>
        <w:t xml:space="preserve">IEEE </w:t>
      </w:r>
      <w:proofErr w:type="gramStart"/>
      <w:r>
        <w:t xml:space="preserve">Publishing </w:t>
      </w:r>
      <w:r w:rsidR="005D72BB">
        <w:t xml:space="preserve"> Policy</w:t>
      </w:r>
      <w:proofErr w:type="gramEnd"/>
    </w:p>
    <w:p w14:paraId="34FAB7EC" w14:textId="77777777" w:rsidR="007530A3" w:rsidRDefault="00314F82" w:rsidP="00314F82">
      <w:pPr>
        <w:pStyle w:val="Text"/>
        <w:rPr>
          <w:color w:val="222222"/>
          <w:shd w:val="clear" w:color="auto" w:fill="FFFFFF"/>
        </w:rPr>
      </w:pPr>
      <w:r w:rsidRPr="00314F82">
        <w:rPr>
          <w:color w:val="222222"/>
          <w:shd w:val="clear" w:color="auto" w:fill="FFFFFF"/>
        </w:rPr>
        <w:t>The general IEEE policy requires that authors should only submit original work that has neither appeared elsewhere for publication, nor is under review for another refereed publication. The submitting author must disclose all prior publication(s) and current submissions when submitting a manuscript. Do not publish “preliminary” data or results. The submitting author is responsible for obtaining agreement of all coauthors and any consent required from employers or sponsors before submitting an article. The IEEE Transactions and Journals Department strongly discourages courtesy authorship; it is the obligation of th</w:t>
      </w:r>
      <w:r>
        <w:rPr>
          <w:color w:val="222222"/>
          <w:shd w:val="clear" w:color="auto" w:fill="FFFFFF"/>
        </w:rPr>
        <w:t>e authors to cite only relevant prior work.</w:t>
      </w:r>
    </w:p>
    <w:p w14:paraId="116E9820" w14:textId="77777777" w:rsidR="005D72BB" w:rsidRPr="00314F82" w:rsidRDefault="00314F82" w:rsidP="00314F82">
      <w:pPr>
        <w:pStyle w:val="Text"/>
      </w:pPr>
      <w:r>
        <w:rPr>
          <w:color w:val="222222"/>
          <w:shd w:val="clear" w:color="auto" w:fill="FFFFFF"/>
        </w:rPr>
        <w:t xml:space="preserve"> </w:t>
      </w:r>
      <w:r w:rsidRPr="00314F82">
        <w:rPr>
          <w:color w:val="222222"/>
        </w:rPr>
        <w:br/>
      </w:r>
      <w:r w:rsidRPr="00314F82">
        <w:rPr>
          <w:color w:val="222222"/>
          <w:shd w:val="clear" w:color="auto" w:fill="FFFFFF"/>
        </w:rPr>
        <w:t xml:space="preserve">The IEEE Transactions and Journals Department does not publish conference records or </w:t>
      </w:r>
      <w:proofErr w:type="gramStart"/>
      <w:r w:rsidRPr="00314F82">
        <w:rPr>
          <w:color w:val="222222"/>
          <w:shd w:val="clear" w:color="auto" w:fill="FFFFFF"/>
        </w:rPr>
        <w:t>proceedings, but</w:t>
      </w:r>
      <w:proofErr w:type="gramEnd"/>
      <w:r w:rsidRPr="00314F82">
        <w:rPr>
          <w:color w:val="222222"/>
          <w:shd w:val="clear" w:color="auto" w:fill="FFFFFF"/>
        </w:rPr>
        <w:t xml:space="preserve"> can publish articles related to conferences that have undergone rigorous peer review. Minimally, two reviews are required for every article submitted for peer review.</w:t>
      </w:r>
    </w:p>
    <w:p w14:paraId="5ACED0BA" w14:textId="77777777" w:rsidR="005D72BB" w:rsidRDefault="005D72BB" w:rsidP="005D72BB">
      <w:pPr>
        <w:pStyle w:val="Heading1"/>
      </w:pPr>
      <w:r>
        <w:t>Publication Principles</w:t>
      </w:r>
    </w:p>
    <w:p w14:paraId="4B2A45E3" w14:textId="77777777" w:rsidR="005D72BB" w:rsidRDefault="005D72BB" w:rsidP="005D72BB">
      <w:pPr>
        <w:pStyle w:val="Text"/>
      </w:pPr>
      <w:r>
        <w:t xml:space="preserve">The two types of contents of </w:t>
      </w:r>
      <w:r w:rsidR="00B65BD3">
        <w:t xml:space="preserve">that are published </w:t>
      </w:r>
      <w:r>
        <w:t>are</w:t>
      </w:r>
      <w:r w:rsidR="00B65BD3">
        <w:t>;</w:t>
      </w:r>
      <w:r>
        <w:t xml:space="preserve"> 1) peer-reviewed and 2) archival. The </w:t>
      </w:r>
      <w:r w:rsidR="00C378A1">
        <w:t>Transactions</w:t>
      </w:r>
      <w:r w:rsidR="00B65BD3">
        <w:t xml:space="preserve"> and Journals Department</w:t>
      </w:r>
      <w:r>
        <w:t xml:space="preserve"> publishes scholarly articles of archival value as well as tutorial expositions and critical reviews of classical subjects and topics of current interest. </w:t>
      </w:r>
    </w:p>
    <w:p w14:paraId="2FC7F8E5" w14:textId="77777777" w:rsidR="005D72BB" w:rsidRDefault="005D72BB" w:rsidP="005D72BB">
      <w:pPr>
        <w:pStyle w:val="Text"/>
      </w:pPr>
      <w:r>
        <w:t>Authors should consider the following points:</w:t>
      </w:r>
    </w:p>
    <w:p w14:paraId="25A44475" w14:textId="77777777" w:rsidR="005D72BB" w:rsidRDefault="005D72BB" w:rsidP="005D72BB">
      <w:pPr>
        <w:pStyle w:val="Text"/>
        <w:numPr>
          <w:ilvl w:val="0"/>
          <w:numId w:val="18"/>
        </w:numPr>
      </w:pPr>
      <w:r>
        <w:t xml:space="preserve">Technical papers submitted for publication must advance the state of knowledge and must cite relevant prior work. </w:t>
      </w:r>
    </w:p>
    <w:p w14:paraId="29E2F91F" w14:textId="77777777" w:rsidR="005D72BB" w:rsidRDefault="005D72BB" w:rsidP="005D72BB">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037BF215" w14:textId="77777777" w:rsidR="005D72BB" w:rsidRDefault="005D72BB" w:rsidP="005D72BB">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14:paraId="4502BE9C" w14:textId="77777777" w:rsidR="005D72BB" w:rsidRDefault="005D72BB" w:rsidP="005D72BB">
      <w:pPr>
        <w:pStyle w:val="Text"/>
        <w:numPr>
          <w:ilvl w:val="0"/>
          <w:numId w:val="18"/>
        </w:numPr>
      </w:pPr>
      <w:r>
        <w:t xml:space="preserve">Because replication is required for scientific progress, papers submitted for publication must provide </w:t>
      </w:r>
      <w:proofErr w:type="gramStart"/>
      <w:r>
        <w:t>sufficient</w:t>
      </w:r>
      <w:proofErr w:type="gramEnd"/>
      <w:r>
        <w:t xml:space="preserve"> information to allow readers to perform similar experiments or calculations and use the reported results. Although not everything need be disclosed, a paper must contain new, useable, and fully described information. For example, a specimen’s chemical composition need not be </w:t>
      </w:r>
      <w:r>
        <w:lastRenderedPageBreak/>
        <w:t>reported if the main purpose of a paper is to introduce a new measurement technique. Authors should expect to be challenged by reviewers if the results are not supported by adequate data and critical details.</w:t>
      </w:r>
    </w:p>
    <w:p w14:paraId="15573C3E" w14:textId="77777777" w:rsidR="005D72BB" w:rsidRDefault="005D72BB" w:rsidP="005D72BB">
      <w:pPr>
        <w:pStyle w:val="Text"/>
        <w:numPr>
          <w:ilvl w:val="0"/>
          <w:numId w:val="18"/>
        </w:numPr>
      </w:pPr>
      <w:r>
        <w:t>Papers that describe ongoing work or announce the latest technical achievement, which are suitable for presentation at a professional conference, may not be a</w:t>
      </w:r>
      <w:r w:rsidR="00B65BD3">
        <w:t>ppropriate for publication.</w:t>
      </w:r>
    </w:p>
    <w:p w14:paraId="4EAEDAA2" w14:textId="77777777" w:rsidR="005D72BB" w:rsidRDefault="005D72BB" w:rsidP="005D72BB">
      <w:pPr>
        <w:pStyle w:val="Text"/>
        <w:ind w:firstLine="0"/>
      </w:pPr>
    </w:p>
    <w:p w14:paraId="250656F7" w14:textId="77777777" w:rsidR="00E97402" w:rsidRDefault="00E97402">
      <w:pPr>
        <w:pStyle w:val="ReferenceHead"/>
      </w:pPr>
      <w:r>
        <w:t>References</w:t>
      </w:r>
    </w:p>
    <w:p w14:paraId="7F42FA99" w14:textId="77777777" w:rsidR="0076355A" w:rsidRPr="0076355A" w:rsidRDefault="0076355A" w:rsidP="0076355A">
      <w:pPr>
        <w:shd w:val="clear" w:color="auto" w:fill="FFFFFF"/>
        <w:spacing w:line="276" w:lineRule="auto"/>
        <w:rPr>
          <w:color w:val="222222"/>
          <w:sz w:val="16"/>
          <w:szCs w:val="16"/>
        </w:rPr>
      </w:pPr>
    </w:p>
    <w:p w14:paraId="4794BA9D"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14:paraId="2FC7FCC4" w14:textId="77777777" w:rsidR="00C11E83" w:rsidRPr="00D716BA" w:rsidRDefault="00D716BA" w:rsidP="00D716BA">
      <w:pPr>
        <w:rPr>
          <w:rFonts w:ascii="TimesNewRomanPS-ItalicMT" w:hAnsi="TimesNewRomanPS-ItalicMT" w:cs="TimesNewRomanPS-ItalicMT"/>
          <w:i/>
          <w:iCs/>
          <w:sz w:val="16"/>
          <w:szCs w:val="16"/>
        </w:rPr>
      </w:pPr>
      <w:r w:rsidRPr="00D716BA">
        <w:rPr>
          <w:sz w:val="16"/>
          <w:szCs w:val="16"/>
        </w:rPr>
        <w:t xml:space="preserve"> </w:t>
      </w:r>
      <w:r w:rsidR="004B558A" w:rsidRPr="00D716BA">
        <w:rPr>
          <w:sz w:val="16"/>
          <w:szCs w:val="16"/>
        </w:rPr>
        <w:t>J</w:t>
      </w:r>
      <w:r w:rsidR="00C11E83" w:rsidRPr="00D716BA">
        <w:rPr>
          <w:sz w:val="16"/>
          <w:szCs w:val="16"/>
        </w:rPr>
        <w:t xml:space="preserve">. K. Author, “Title of chapter in the book,” in </w:t>
      </w:r>
      <w:r w:rsidR="00C11E83" w:rsidRPr="00D716BA">
        <w:rPr>
          <w:rFonts w:ascii="TimesNewRomanPS-ItalicMT" w:hAnsi="TimesNewRomanPS-ItalicMT" w:cs="TimesNewRomanPS-ItalicMT"/>
          <w:i/>
          <w:iCs/>
          <w:sz w:val="16"/>
          <w:szCs w:val="16"/>
        </w:rPr>
        <w:t xml:space="preserve">Title of His Published Book, </w:t>
      </w:r>
      <w:proofErr w:type="spellStart"/>
      <w:r w:rsidR="00C11E83" w:rsidRPr="00D716BA">
        <w:rPr>
          <w:rFonts w:ascii="TimesNewRomanPS-ItalicMT" w:hAnsi="TimesNewRomanPS-ItalicMT" w:cs="TimesNewRomanPS-ItalicMT"/>
          <w:i/>
          <w:iCs/>
          <w:sz w:val="16"/>
          <w:szCs w:val="16"/>
        </w:rPr>
        <w:t>x</w:t>
      </w:r>
      <w:r w:rsidR="00C11E83" w:rsidRPr="00D716BA">
        <w:rPr>
          <w:sz w:val="16"/>
          <w:szCs w:val="16"/>
        </w:rPr>
        <w:t>th</w:t>
      </w:r>
      <w:proofErr w:type="spellEnd"/>
      <w:r w:rsidR="00C11E83" w:rsidRPr="00D716BA">
        <w:rPr>
          <w:sz w:val="16"/>
          <w:szCs w:val="16"/>
        </w:rPr>
        <w:t xml:space="preserve"> ed. City of Publisher, </w:t>
      </w:r>
      <w:r w:rsidR="004B558A" w:rsidRPr="00D716BA">
        <w:rPr>
          <w:sz w:val="16"/>
          <w:szCs w:val="16"/>
        </w:rPr>
        <w:t>(only U.S. State), Country</w:t>
      </w:r>
      <w:r w:rsidR="00C11E83" w:rsidRPr="00D716BA">
        <w:rPr>
          <w:sz w:val="16"/>
          <w:szCs w:val="16"/>
        </w:rPr>
        <w:t xml:space="preserve">: Abbrev. of Publisher, year, </w:t>
      </w:r>
      <w:proofErr w:type="spellStart"/>
      <w:r w:rsidR="00C11E83" w:rsidRPr="00D716BA">
        <w:rPr>
          <w:sz w:val="16"/>
          <w:szCs w:val="16"/>
        </w:rPr>
        <w:t>ch.</w:t>
      </w:r>
      <w:proofErr w:type="spellEnd"/>
      <w:r w:rsidR="00C11E83" w:rsidRPr="00D716BA">
        <w:rPr>
          <w:sz w:val="16"/>
          <w:szCs w:val="16"/>
        </w:rPr>
        <w:t xml:space="preserve"> </w:t>
      </w:r>
      <w:r w:rsidR="00C11E83" w:rsidRPr="00D716BA">
        <w:rPr>
          <w:rFonts w:ascii="TimesNewRomanPS-ItalicMT" w:hAnsi="TimesNewRomanPS-ItalicMT" w:cs="TimesNewRomanPS-ItalicMT"/>
          <w:i/>
          <w:iCs/>
          <w:sz w:val="16"/>
          <w:szCs w:val="16"/>
        </w:rPr>
        <w:t>x</w:t>
      </w:r>
      <w:r w:rsidR="00C11E83" w:rsidRPr="00D716BA">
        <w:rPr>
          <w:sz w:val="16"/>
          <w:szCs w:val="16"/>
        </w:rPr>
        <w:t xml:space="preserve">, sec. </w:t>
      </w:r>
      <w:r w:rsidR="00C11E83" w:rsidRPr="00D716BA">
        <w:rPr>
          <w:rFonts w:ascii="TimesNewRomanPS-ItalicMT" w:hAnsi="TimesNewRomanPS-ItalicMT" w:cs="TimesNewRomanPS-ItalicMT"/>
          <w:i/>
          <w:iCs/>
          <w:sz w:val="16"/>
          <w:szCs w:val="16"/>
        </w:rPr>
        <w:t>x</w:t>
      </w:r>
      <w:r w:rsidR="00C11E83" w:rsidRPr="00D716BA">
        <w:rPr>
          <w:sz w:val="16"/>
          <w:szCs w:val="16"/>
        </w:rPr>
        <w:t xml:space="preserve">, pp. </w:t>
      </w:r>
      <w:r w:rsidR="00C11E83" w:rsidRPr="00D716BA">
        <w:rPr>
          <w:rFonts w:ascii="TimesNewRomanPS-ItalicMT" w:hAnsi="TimesNewRomanPS-ItalicMT" w:cs="TimesNewRomanPS-ItalicMT"/>
          <w:i/>
          <w:iCs/>
          <w:sz w:val="16"/>
          <w:szCs w:val="16"/>
        </w:rPr>
        <w:t>xxx–xxx.</w:t>
      </w:r>
    </w:p>
    <w:p w14:paraId="2638BBFA" w14:textId="77777777" w:rsidR="00C11E83" w:rsidRDefault="00C11E83" w:rsidP="00C11E83">
      <w:pPr>
        <w:widowControl w:val="0"/>
        <w:autoSpaceDE w:val="0"/>
        <w:autoSpaceDN w:val="0"/>
        <w:adjustRightInd w:val="0"/>
        <w:ind w:right="-20"/>
        <w:rPr>
          <w:color w:val="000000"/>
        </w:rPr>
      </w:pPr>
      <w:r>
        <w:rPr>
          <w:i/>
          <w:iCs/>
          <w:color w:val="000000"/>
        </w:rPr>
        <w:t>Examples:</w:t>
      </w:r>
    </w:p>
    <w:p w14:paraId="69903850" w14:textId="77777777"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proofErr w:type="gramStart"/>
      <w:r>
        <w:rPr>
          <w:i/>
          <w:iCs/>
        </w:rPr>
        <w:t>Pl</w:t>
      </w:r>
      <w:r>
        <w:rPr>
          <w:i/>
          <w:iCs/>
          <w:spacing w:val="1"/>
        </w:rPr>
        <w:t>a</w:t>
      </w:r>
      <w:r>
        <w:rPr>
          <w:i/>
          <w:iCs/>
        </w:rPr>
        <w:t xml:space="preserve">stics, </w:t>
      </w:r>
      <w:r>
        <w:rPr>
          <w:i/>
          <w:iCs/>
          <w:spacing w:val="38"/>
        </w:rPr>
        <w:t xml:space="preserve"> </w:t>
      </w:r>
      <w:r>
        <w:t>2</w:t>
      </w:r>
      <w:proofErr w:type="gramEnd"/>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rsidR="004B558A">
        <w:t xml:space="preserve">, </w:t>
      </w:r>
      <w:r w:rsidR="004B558A">
        <w:rPr>
          <w:spacing w:val="38"/>
        </w:rPr>
        <w:t>J</w:t>
      </w:r>
      <w:r>
        <w:t xml:space="preserve">. </w:t>
      </w:r>
      <w:r>
        <w:rPr>
          <w:spacing w:val="39"/>
        </w:rPr>
        <w:t xml:space="preserve"> </w:t>
      </w:r>
      <w:r>
        <w:t>Pet</w:t>
      </w:r>
      <w:r>
        <w:rPr>
          <w:spacing w:val="-1"/>
        </w:rPr>
        <w:t>e</w:t>
      </w:r>
      <w:r>
        <w:t>rs</w:t>
      </w:r>
      <w:r w:rsidR="004B558A">
        <w:t xml:space="preserve">, </w:t>
      </w:r>
      <w:r w:rsidR="004B558A">
        <w:rPr>
          <w:spacing w:val="38"/>
        </w:rPr>
        <w:t>Ed</w:t>
      </w:r>
      <w:r>
        <w:t xml:space="preserve">. </w:t>
      </w:r>
      <w:r>
        <w:rPr>
          <w:spacing w:val="38"/>
        </w:rPr>
        <w:t xml:space="preserve"> </w:t>
      </w:r>
      <w:r w:rsidR="004B558A">
        <w:t>N</w:t>
      </w:r>
      <w:r w:rsidR="004B558A">
        <w:rPr>
          <w:spacing w:val="-1"/>
        </w:rPr>
        <w:t>e</w:t>
      </w:r>
      <w:r w:rsidR="004B558A">
        <w:t xml:space="preserve">w </w:t>
      </w:r>
      <w:r w:rsidR="004B558A">
        <w:rPr>
          <w:spacing w:val="38"/>
        </w:rPr>
        <w:t>York</w:t>
      </w:r>
      <w:r w:rsidR="004B558A">
        <w:rPr>
          <w:spacing w:val="-1"/>
        </w:rPr>
        <w:t>, NY, USA</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14:paraId="5CCD54BD" w14:textId="77777777"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sidR="004B558A">
        <w:t>, USA</w:t>
      </w:r>
      <w:r>
        <w:t>:</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14:paraId="4C38C448" w14:textId="77777777" w:rsidR="00C11E83" w:rsidRDefault="00C11E83" w:rsidP="00C11E83">
      <w:pPr>
        <w:widowControl w:val="0"/>
        <w:autoSpaceDE w:val="0"/>
        <w:autoSpaceDN w:val="0"/>
        <w:adjustRightInd w:val="0"/>
        <w:spacing w:before="1" w:line="230" w:lineRule="exact"/>
        <w:ind w:left="361" w:right="250" w:hanging="360"/>
        <w:rPr>
          <w:color w:val="000000"/>
        </w:rPr>
      </w:pPr>
    </w:p>
    <w:p w14:paraId="38CECE08"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14:paraId="70C2D482" w14:textId="77777777" w:rsidR="00C11E83" w:rsidRPr="00D716BA" w:rsidRDefault="00C11E83" w:rsidP="00D716BA">
      <w:pPr>
        <w:rPr>
          <w:sz w:val="16"/>
          <w:szCs w:val="16"/>
        </w:rPr>
      </w:pPr>
      <w:r w:rsidRPr="00D716BA">
        <w:rPr>
          <w:sz w:val="16"/>
          <w:szCs w:val="16"/>
        </w:rPr>
        <w:t xml:space="preserve">J. K. Author, “Name of paper,” </w:t>
      </w:r>
      <w:r w:rsidRPr="00D716BA">
        <w:rPr>
          <w:i/>
          <w:iCs/>
          <w:sz w:val="16"/>
          <w:szCs w:val="16"/>
        </w:rPr>
        <w:t xml:space="preserve">Abbrev. Title of </w:t>
      </w:r>
      <w:proofErr w:type="gramStart"/>
      <w:r w:rsidRPr="00D716BA">
        <w:rPr>
          <w:i/>
          <w:iCs/>
          <w:sz w:val="16"/>
          <w:szCs w:val="16"/>
        </w:rPr>
        <w:t>Periodical</w:t>
      </w:r>
      <w:r w:rsidRPr="00D716BA">
        <w:rPr>
          <w:sz w:val="16"/>
          <w:szCs w:val="16"/>
        </w:rPr>
        <w:t xml:space="preserve">, </w:t>
      </w:r>
      <w:r w:rsidR="008E0645" w:rsidRPr="00D716BA">
        <w:rPr>
          <w:sz w:val="16"/>
          <w:szCs w:val="16"/>
        </w:rPr>
        <w:t xml:space="preserve"> </w:t>
      </w:r>
      <w:r w:rsidRPr="00D716BA">
        <w:rPr>
          <w:sz w:val="16"/>
          <w:szCs w:val="16"/>
        </w:rPr>
        <w:t>vol.</w:t>
      </w:r>
      <w:proofErr w:type="gramEnd"/>
      <w:r w:rsidRPr="00D716BA">
        <w:rPr>
          <w:sz w:val="16"/>
          <w:szCs w:val="16"/>
        </w:rPr>
        <w:t xml:space="preserve"> </w:t>
      </w:r>
      <w:r w:rsidRPr="00D716BA">
        <w:rPr>
          <w:i/>
          <w:iCs/>
          <w:sz w:val="16"/>
          <w:szCs w:val="16"/>
        </w:rPr>
        <w:t xml:space="preserve">x, </w:t>
      </w:r>
      <w:r w:rsidR="00ED1E14" w:rsidRPr="00D716BA">
        <w:rPr>
          <w:i/>
          <w:iCs/>
          <w:sz w:val="16"/>
          <w:szCs w:val="16"/>
        </w:rPr>
        <w:t xml:space="preserve">  no</w:t>
      </w:r>
      <w:r w:rsidRPr="00D716BA">
        <w:rPr>
          <w:sz w:val="16"/>
          <w:szCs w:val="16"/>
        </w:rPr>
        <w:t xml:space="preserve">. </w:t>
      </w:r>
      <w:r w:rsidRPr="00D716BA">
        <w:rPr>
          <w:i/>
          <w:iCs/>
          <w:sz w:val="16"/>
          <w:szCs w:val="16"/>
        </w:rPr>
        <w:t xml:space="preserve">x, </w:t>
      </w:r>
      <w:r w:rsidRPr="00D716BA">
        <w:rPr>
          <w:sz w:val="16"/>
          <w:szCs w:val="16"/>
        </w:rPr>
        <w:t>pp</w:t>
      </w:r>
      <w:r w:rsidRPr="00D716BA">
        <w:rPr>
          <w:i/>
          <w:iCs/>
          <w:sz w:val="16"/>
          <w:szCs w:val="16"/>
        </w:rPr>
        <w:t xml:space="preserve">. xxx-xxx, </w:t>
      </w:r>
      <w:r w:rsidRPr="00D716BA">
        <w:rPr>
          <w:sz w:val="16"/>
          <w:szCs w:val="16"/>
        </w:rPr>
        <w:t>Abbrev. Month, year</w:t>
      </w:r>
      <w:r w:rsidR="004B558A" w:rsidRPr="00D716BA">
        <w:rPr>
          <w:sz w:val="16"/>
          <w:szCs w:val="16"/>
        </w:rPr>
        <w:t>, DOI</w:t>
      </w:r>
      <w:r w:rsidRPr="00D716BA">
        <w:rPr>
          <w:sz w:val="16"/>
          <w:szCs w:val="16"/>
        </w:rPr>
        <w:t>.</w:t>
      </w:r>
      <w:r w:rsidR="00D716BA" w:rsidRPr="00D716BA">
        <w:rPr>
          <w:sz w:val="16"/>
          <w:szCs w:val="16"/>
        </w:rPr>
        <w:t xml:space="preserve"> 10.1109.</w:t>
      </w:r>
      <w:r w:rsidR="00D716BA" w:rsidRPr="00D716BA">
        <w:rPr>
          <w:i/>
          <w:sz w:val="16"/>
          <w:szCs w:val="16"/>
        </w:rPr>
        <w:t>XXX</w:t>
      </w:r>
      <w:r w:rsidR="00D716BA" w:rsidRPr="00D716BA">
        <w:rPr>
          <w:sz w:val="16"/>
          <w:szCs w:val="16"/>
        </w:rPr>
        <w:t>.123456.</w:t>
      </w:r>
    </w:p>
    <w:p w14:paraId="7D5F63A1" w14:textId="77777777"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14:paraId="4F7E009D" w14:textId="77777777" w:rsidR="00C11E83" w:rsidRPr="007F7AA6" w:rsidRDefault="00C11E83" w:rsidP="007F7AA6">
      <w:pPr>
        <w:pStyle w:val="References"/>
      </w:pPr>
      <w:r w:rsidRPr="007F7AA6">
        <w:t xml:space="preserve">J. U. Duncombe, “Infrared navigation—Part I: An assessment of feasibility,” </w:t>
      </w:r>
      <w:r w:rsidRPr="00B65BD3">
        <w:rPr>
          <w:i/>
        </w:rPr>
        <w:t>IEEE Trans. Electron Devices</w:t>
      </w:r>
      <w:r w:rsidRPr="007F7AA6">
        <w:t xml:space="preserve">, vol. ED-11, </w:t>
      </w:r>
      <w:r w:rsidR="00B65BD3">
        <w:t xml:space="preserve">no. 1, </w:t>
      </w:r>
      <w:r w:rsidRPr="007F7AA6">
        <w:t>pp. 34–39, Jan. 1959</w:t>
      </w:r>
      <w:r w:rsidR="004B558A">
        <w:t>,</w:t>
      </w:r>
      <w:r w:rsidR="004B558A" w:rsidRPr="004B558A">
        <w:rPr>
          <w:rFonts w:ascii="Times-Roman" w:hAnsi="Times-Roman" w:cs="Times-Roman"/>
        </w:rPr>
        <w:t xml:space="preserve"> </w:t>
      </w:r>
      <w:r w:rsidR="004B558A">
        <w:rPr>
          <w:rFonts w:ascii="Times-Roman" w:hAnsi="Times-Roman" w:cs="Times-Roman"/>
        </w:rPr>
        <w:t>10.1109/TED.2016.2628402</w:t>
      </w:r>
      <w:r w:rsidRPr="007F7AA6">
        <w:t>.</w:t>
      </w:r>
    </w:p>
    <w:p w14:paraId="2FEA5AE2" w14:textId="77777777" w:rsidR="00C11E83" w:rsidRPr="007F7AA6" w:rsidRDefault="00C11E83" w:rsidP="00FC0B7B">
      <w:pPr>
        <w:pStyle w:val="References"/>
        <w:jc w:val="left"/>
      </w:pPr>
      <w:r w:rsidRPr="007F7AA6">
        <w:t>E. P. Wigner, “Theory of traveling-wave optical laser,”</w:t>
      </w:r>
      <w:r w:rsidR="008E0645">
        <w:t xml:space="preserve"> </w:t>
      </w:r>
      <w:r w:rsidR="00FC0B7B">
        <w:br/>
      </w:r>
      <w:r w:rsidRPr="00B65BD3">
        <w:rPr>
          <w:i/>
        </w:rPr>
        <w:t>Phys. Rev</w:t>
      </w:r>
      <w:r w:rsidRPr="007F7AA6">
        <w:t xml:space="preserve">., </w:t>
      </w:r>
      <w:r w:rsidR="00F3481E">
        <w:br/>
      </w:r>
      <w:r w:rsidRPr="007F7AA6">
        <w:t>vol. 134, pp. A635–A646, Dec. 1965.</w:t>
      </w:r>
    </w:p>
    <w:p w14:paraId="4CAD4D64" w14:textId="77777777"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 xml:space="preserve">Antennas </w:t>
      </w:r>
      <w:proofErr w:type="spellStart"/>
      <w:r w:rsidRPr="00B65BD3">
        <w:rPr>
          <w:i/>
        </w:rPr>
        <w:t>Propagat</w:t>
      </w:r>
      <w:proofErr w:type="spellEnd"/>
      <w:r w:rsidRPr="007F7AA6">
        <w:t>., to be published.</w:t>
      </w:r>
    </w:p>
    <w:p w14:paraId="2F7EE57F" w14:textId="77777777" w:rsidR="00C11E83" w:rsidRDefault="00C11E83" w:rsidP="00C11E83">
      <w:pPr>
        <w:widowControl w:val="0"/>
        <w:autoSpaceDE w:val="0"/>
        <w:autoSpaceDN w:val="0"/>
        <w:adjustRightInd w:val="0"/>
        <w:spacing w:line="229" w:lineRule="exact"/>
        <w:ind w:left="361" w:right="-20"/>
        <w:rPr>
          <w:color w:val="000000"/>
        </w:rPr>
      </w:pPr>
    </w:p>
    <w:p w14:paraId="32370FC1"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14:paraId="0564380F" w14:textId="77777777" w:rsidR="00C11E83" w:rsidRPr="00D716BA" w:rsidRDefault="00C11E83" w:rsidP="00D716BA">
      <w:pPr>
        <w:rPr>
          <w:sz w:val="16"/>
          <w:szCs w:val="16"/>
        </w:rPr>
      </w:pPr>
      <w:r w:rsidRPr="00D716BA">
        <w:rPr>
          <w:sz w:val="16"/>
          <w:szCs w:val="16"/>
        </w:rPr>
        <w:t>J. K. Author, “Title of report,” Abbrev. Na</w:t>
      </w:r>
      <w:r w:rsidR="00ED1E14" w:rsidRPr="00D716BA">
        <w:rPr>
          <w:sz w:val="16"/>
          <w:szCs w:val="16"/>
        </w:rPr>
        <w:t>me of Co., City of Co., Abbrev. S</w:t>
      </w:r>
      <w:r w:rsidRPr="00D716BA">
        <w:rPr>
          <w:sz w:val="16"/>
          <w:szCs w:val="16"/>
        </w:rPr>
        <w:t xml:space="preserve">tate, </w:t>
      </w:r>
      <w:r w:rsidR="004B558A" w:rsidRPr="00D716BA">
        <w:rPr>
          <w:sz w:val="16"/>
          <w:szCs w:val="16"/>
        </w:rPr>
        <w:t xml:space="preserve">Country, </w:t>
      </w:r>
      <w:r w:rsidRPr="00D716BA">
        <w:rPr>
          <w:sz w:val="16"/>
          <w:szCs w:val="16"/>
        </w:rPr>
        <w:t xml:space="preserve">Rep. </w:t>
      </w:r>
      <w:r w:rsidRPr="00D716BA">
        <w:rPr>
          <w:i/>
          <w:iCs/>
          <w:sz w:val="16"/>
          <w:szCs w:val="16"/>
        </w:rPr>
        <w:t>xxx</w:t>
      </w:r>
      <w:r w:rsidRPr="00D716BA">
        <w:rPr>
          <w:sz w:val="16"/>
          <w:szCs w:val="16"/>
        </w:rPr>
        <w:t>, year.</w:t>
      </w:r>
    </w:p>
    <w:p w14:paraId="70C73BDD"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265071C4" w14:textId="77777777" w:rsidR="00C11E83" w:rsidRDefault="00C11E83" w:rsidP="008E0645">
      <w:pPr>
        <w:pStyle w:val="References"/>
      </w:pPr>
      <w:r>
        <w:t xml:space="preserve">E. E. </w:t>
      </w:r>
      <w:proofErr w:type="spellStart"/>
      <w:r>
        <w:t>Reber</w:t>
      </w:r>
      <w:proofErr w:type="spellEnd"/>
      <w:r>
        <w:t>, R. L. Michell, and C. J. Carter, “Oxygen absorption in the eart</w:t>
      </w:r>
      <w:r w:rsidR="004B558A">
        <w:t>h’s atmosphere,” Aerospace Corp</w:t>
      </w:r>
      <w:r w:rsidR="00FC0B7B">
        <w:t>.</w:t>
      </w:r>
      <w:r>
        <w:t>, Los</w:t>
      </w:r>
      <w:r w:rsidR="008E0645">
        <w:t xml:space="preserve"> </w:t>
      </w:r>
      <w:r>
        <w:t>Angeles, CA</w:t>
      </w:r>
      <w:r w:rsidR="004B558A">
        <w:t>, USA</w:t>
      </w:r>
      <w:r>
        <w:t>, Tech. Rep. TR-0200 (4230-46)-3, Nov. 1988.</w:t>
      </w:r>
    </w:p>
    <w:p w14:paraId="77293601" w14:textId="77777777" w:rsidR="00C11E83" w:rsidRDefault="00C11E83" w:rsidP="008E0645">
      <w:pPr>
        <w:pStyle w:val="References"/>
      </w:pPr>
      <w:r>
        <w:t xml:space="preserve">J. H. Davis and J. R. </w:t>
      </w:r>
      <w:proofErr w:type="spellStart"/>
      <w:r>
        <w:t>Cogdell</w:t>
      </w:r>
      <w:proofErr w:type="spellEnd"/>
      <w:r>
        <w:t xml:space="preserve">, “Calibration program for the 16-foot antenna,” Elect. Eng. Res. Lab., Univ. Texas, Austin, </w:t>
      </w:r>
      <w:r w:rsidR="004B558A">
        <w:t xml:space="preserve">TX, USA, </w:t>
      </w:r>
      <w:r>
        <w:t>Tech. Memo. NGL-006-69-3, Nov. 15, 1987.</w:t>
      </w:r>
    </w:p>
    <w:p w14:paraId="0309C159" w14:textId="77777777" w:rsidR="00C11E83" w:rsidRDefault="00C11E83" w:rsidP="00C11E83">
      <w:pPr>
        <w:autoSpaceDE w:val="0"/>
        <w:autoSpaceDN w:val="0"/>
        <w:adjustRightInd w:val="0"/>
        <w:rPr>
          <w:rFonts w:ascii="TimesNewRomanPSMT" w:hAnsi="TimesNewRomanPSMT" w:cs="TimesNewRomanPSMT"/>
        </w:rPr>
      </w:pPr>
    </w:p>
    <w:p w14:paraId="284B25E9"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14:paraId="65FA266C" w14:textId="77777777" w:rsidR="00C11E83" w:rsidRPr="00D716BA" w:rsidRDefault="00D716BA" w:rsidP="00D716BA">
      <w:pPr>
        <w:rPr>
          <w:i/>
          <w:iCs/>
          <w:sz w:val="16"/>
          <w:szCs w:val="16"/>
        </w:rPr>
      </w:pPr>
      <w:r>
        <w:rPr>
          <w:rFonts w:ascii="TimesNewRomanPS-ItalicMT" w:hAnsi="TimesNewRomanPS-ItalicMT" w:cs="TimesNewRomanPS-ItalicMT"/>
          <w:i/>
          <w:iCs/>
        </w:rPr>
        <w:t xml:space="preserve"> </w:t>
      </w:r>
      <w:r w:rsidR="00C11E83" w:rsidRPr="00D716BA">
        <w:rPr>
          <w:i/>
          <w:sz w:val="16"/>
          <w:szCs w:val="16"/>
        </w:rPr>
        <w:t>Name of Manual/Handbook, x</w:t>
      </w:r>
      <w:r w:rsidR="00C11E83" w:rsidRPr="00D716BA">
        <w:rPr>
          <w:sz w:val="16"/>
          <w:szCs w:val="16"/>
        </w:rPr>
        <w:t xml:space="preserve"> ed., Abbrev. Name of Co., City of Co., Abbrev. State, </w:t>
      </w:r>
      <w:r w:rsidR="00ED1E14" w:rsidRPr="00D716BA">
        <w:rPr>
          <w:sz w:val="16"/>
          <w:szCs w:val="16"/>
        </w:rPr>
        <w:t xml:space="preserve">Country, </w:t>
      </w:r>
      <w:r w:rsidR="00C11E83" w:rsidRPr="00D716BA">
        <w:rPr>
          <w:sz w:val="16"/>
          <w:szCs w:val="16"/>
        </w:rPr>
        <w:t xml:space="preserve">year, pp. </w:t>
      </w:r>
      <w:r w:rsidR="00C11E83" w:rsidRPr="00D716BA">
        <w:rPr>
          <w:i/>
          <w:sz w:val="16"/>
          <w:szCs w:val="16"/>
        </w:rPr>
        <w:t>xxx-xxx</w:t>
      </w:r>
      <w:r w:rsidR="00C11E83" w:rsidRPr="00D716BA">
        <w:rPr>
          <w:i/>
          <w:iCs/>
          <w:sz w:val="16"/>
          <w:szCs w:val="16"/>
        </w:rPr>
        <w:t>.</w:t>
      </w:r>
    </w:p>
    <w:p w14:paraId="48A0F8B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62726B81" w14:textId="77777777"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w:t>
      </w:r>
      <w:r w:rsidR="00ED1E14">
        <w:t xml:space="preserve"> USA,</w:t>
      </w:r>
      <w:r>
        <w:t xml:space="preserve"> 1985, pp. 44–60.</w:t>
      </w:r>
    </w:p>
    <w:p w14:paraId="5A932AB3" w14:textId="77777777"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w:t>
      </w:r>
      <w:r w:rsidR="00ED1E14">
        <w:t xml:space="preserve"> USA,</w:t>
      </w:r>
      <w:r>
        <w:t xml:space="preserve"> 1989.</w:t>
      </w:r>
    </w:p>
    <w:p w14:paraId="5AD9F203" w14:textId="77777777" w:rsidR="00C11E83" w:rsidRDefault="00C11E83" w:rsidP="00C11E83">
      <w:pPr>
        <w:autoSpaceDE w:val="0"/>
        <w:autoSpaceDN w:val="0"/>
        <w:adjustRightInd w:val="0"/>
        <w:rPr>
          <w:color w:val="000000"/>
        </w:rPr>
      </w:pPr>
    </w:p>
    <w:p w14:paraId="762646E3" w14:textId="77777777"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14:paraId="357A5E96" w14:textId="77777777" w:rsidR="00ED1E14" w:rsidRPr="00ED1E14" w:rsidRDefault="00D716BA" w:rsidP="00ED1E14">
      <w:pPr>
        <w:autoSpaceDE w:val="0"/>
        <w:autoSpaceDN w:val="0"/>
        <w:adjustRightInd w:val="0"/>
        <w:jc w:val="both"/>
        <w:rPr>
          <w:color w:val="000000"/>
          <w:sz w:val="16"/>
          <w:szCs w:val="16"/>
        </w:rPr>
      </w:pPr>
      <w:r>
        <w:rPr>
          <w:color w:val="000000"/>
          <w:sz w:val="16"/>
          <w:szCs w:val="16"/>
        </w:rPr>
        <w:t xml:space="preserve"> </w:t>
      </w:r>
      <w:r w:rsidR="00ED1E14" w:rsidRPr="00ED1E14">
        <w:rPr>
          <w:color w:val="000000"/>
          <w:sz w:val="16"/>
          <w:szCs w:val="16"/>
        </w:rPr>
        <w:t xml:space="preserve">J. K. Author, “Title of chapter in the book,” in </w:t>
      </w:r>
      <w:r w:rsidR="00FC0B7B">
        <w:rPr>
          <w:i/>
          <w:iCs/>
          <w:color w:val="000000"/>
          <w:sz w:val="16"/>
          <w:szCs w:val="16"/>
        </w:rPr>
        <w:t xml:space="preserve">Title of Published </w:t>
      </w:r>
      <w:r w:rsidR="00ED1E14">
        <w:rPr>
          <w:i/>
          <w:iCs/>
          <w:color w:val="000000"/>
          <w:sz w:val="16"/>
          <w:szCs w:val="16"/>
        </w:rPr>
        <w:t>B</w:t>
      </w:r>
      <w:r w:rsidR="00ED1E14" w:rsidRPr="00ED1E14">
        <w:rPr>
          <w:i/>
          <w:iCs/>
          <w:color w:val="000000"/>
          <w:sz w:val="16"/>
          <w:szCs w:val="16"/>
        </w:rPr>
        <w:t>ook</w:t>
      </w:r>
      <w:r w:rsidR="00ED1E14" w:rsidRPr="00ED1E14">
        <w:rPr>
          <w:color w:val="000000"/>
          <w:sz w:val="16"/>
          <w:szCs w:val="16"/>
        </w:rPr>
        <w:t xml:space="preserve">, </w:t>
      </w:r>
      <w:proofErr w:type="spellStart"/>
      <w:r w:rsidR="00ED1E14" w:rsidRPr="00ED1E14">
        <w:rPr>
          <w:i/>
          <w:color w:val="000000"/>
          <w:sz w:val="16"/>
          <w:szCs w:val="16"/>
        </w:rPr>
        <w:t>x</w:t>
      </w:r>
      <w:r w:rsidR="00ED1E14">
        <w:rPr>
          <w:color w:val="000000"/>
          <w:sz w:val="16"/>
          <w:szCs w:val="16"/>
        </w:rPr>
        <w:t>th</w:t>
      </w:r>
      <w:proofErr w:type="spellEnd"/>
      <w:r w:rsidR="00ED1E14">
        <w:rPr>
          <w:color w:val="000000"/>
          <w:sz w:val="16"/>
          <w:szCs w:val="16"/>
        </w:rPr>
        <w:t xml:space="preserve"> </w:t>
      </w:r>
      <w:r w:rsidR="00ED1E14" w:rsidRPr="00ED1E14">
        <w:rPr>
          <w:color w:val="000000"/>
          <w:sz w:val="16"/>
          <w:szCs w:val="16"/>
        </w:rPr>
        <w:t xml:space="preserve">ed. City of Publisher, State, Country: Abbrev. of Publisher, year, </w:t>
      </w:r>
      <w:proofErr w:type="spellStart"/>
      <w:r w:rsidR="00ED1E14" w:rsidRPr="00ED1E14">
        <w:rPr>
          <w:color w:val="000000"/>
          <w:sz w:val="16"/>
          <w:szCs w:val="16"/>
        </w:rPr>
        <w:t>ch.</w:t>
      </w:r>
      <w:proofErr w:type="spellEnd"/>
      <w:r w:rsidR="00ED1E14" w:rsidRPr="00ED1E14">
        <w:rPr>
          <w:i/>
          <w:color w:val="000000"/>
          <w:sz w:val="16"/>
          <w:szCs w:val="16"/>
        </w:rPr>
        <w:t xml:space="preserve"> x</w:t>
      </w:r>
      <w:r w:rsidR="00ED1E14" w:rsidRPr="00ED1E14">
        <w:rPr>
          <w:color w:val="000000"/>
          <w:sz w:val="16"/>
          <w:szCs w:val="16"/>
        </w:rPr>
        <w:t xml:space="preserve">, sec. </w:t>
      </w:r>
      <w:r w:rsidR="00ED1E14" w:rsidRPr="00ED1E14">
        <w:rPr>
          <w:i/>
          <w:color w:val="000000"/>
          <w:sz w:val="16"/>
          <w:szCs w:val="16"/>
        </w:rPr>
        <w:t>x</w:t>
      </w:r>
      <w:r w:rsidR="00ED1E14" w:rsidRPr="00ED1E14">
        <w:rPr>
          <w:color w:val="000000"/>
          <w:sz w:val="16"/>
          <w:szCs w:val="16"/>
        </w:rPr>
        <w:t xml:space="preserve">, pp. </w:t>
      </w:r>
      <w:r w:rsidR="00ED1E14" w:rsidRPr="00ED1E14">
        <w:rPr>
          <w:i/>
          <w:color w:val="000000"/>
          <w:sz w:val="16"/>
          <w:szCs w:val="16"/>
        </w:rPr>
        <w:t>xxx–xxx</w:t>
      </w:r>
      <w:r w:rsidR="00ED1E14" w:rsidRPr="00ED1E14">
        <w:rPr>
          <w:color w:val="000000"/>
          <w:sz w:val="16"/>
          <w:szCs w:val="16"/>
        </w:rPr>
        <w:t xml:space="preserve">. [Online]. Available: http://www.web.com </w:t>
      </w:r>
    </w:p>
    <w:p w14:paraId="328B7E87" w14:textId="77777777" w:rsidR="001A60B1" w:rsidRDefault="001A60B1" w:rsidP="001A60B1">
      <w:pPr>
        <w:widowControl w:val="0"/>
        <w:autoSpaceDE w:val="0"/>
        <w:autoSpaceDN w:val="0"/>
        <w:adjustRightInd w:val="0"/>
        <w:spacing w:before="37"/>
        <w:ind w:right="-20"/>
        <w:rPr>
          <w:color w:val="000000"/>
        </w:rPr>
      </w:pPr>
      <w:r>
        <w:rPr>
          <w:i/>
          <w:iCs/>
          <w:color w:val="000000"/>
        </w:rPr>
        <w:t>Example</w:t>
      </w:r>
      <w:r w:rsidR="006C7307">
        <w:rPr>
          <w:i/>
          <w:iCs/>
          <w:color w:val="000000"/>
        </w:rPr>
        <w:t>s</w:t>
      </w:r>
      <w:r>
        <w:rPr>
          <w:i/>
          <w:iCs/>
          <w:color w:val="000000"/>
        </w:rPr>
        <w:t>:</w:t>
      </w:r>
    </w:p>
    <w:p w14:paraId="2C81D94F" w14:textId="77777777" w:rsidR="006C7307" w:rsidRDefault="006C7307" w:rsidP="006C7307">
      <w:pPr>
        <w:pStyle w:val="References"/>
      </w:pPr>
      <w:r>
        <w:t xml:space="preserve">G. O. Young, “Synthetic structure of industrial plastics,” in Plastics, vol. 3, Polymers of </w:t>
      </w:r>
      <w:proofErr w:type="spellStart"/>
      <w:r>
        <w:t>Hexadromicon</w:t>
      </w:r>
      <w:proofErr w:type="spellEnd"/>
      <w:r>
        <w:t xml:space="preserve">, J. Peters, Ed., 2nd ed. New York, NY, USA: McGraw-Hill, 1964, pp. 15-64. [Online]. Available: http://www.bookref.com. </w:t>
      </w:r>
    </w:p>
    <w:p w14:paraId="0C7A847E" w14:textId="77777777" w:rsidR="00ED1E14" w:rsidRPr="006C7307" w:rsidRDefault="00ED1E14" w:rsidP="008E0645">
      <w:pPr>
        <w:pStyle w:val="References"/>
      </w:pPr>
      <w:r w:rsidRPr="006C7307">
        <w:rPr>
          <w:i/>
          <w:iCs/>
          <w:color w:val="000000"/>
        </w:rPr>
        <w:t>The Founders’ Constitution</w:t>
      </w:r>
      <w:r w:rsidRPr="006C7307">
        <w:rPr>
          <w:color w:val="000000"/>
        </w:rPr>
        <w:t>, Philip B. Kurland and Ralph Lerner, eds., Chicago, IL, USA: Univ. Chicago Press, 1987. [Online]. Available: http://press-pubs.uchicago.edu/founders/</w:t>
      </w:r>
    </w:p>
    <w:p w14:paraId="5339929D" w14:textId="77777777" w:rsidR="00ED1E14" w:rsidRDefault="00ED1E14" w:rsidP="00ED1E14">
      <w:pPr>
        <w:pStyle w:val="References"/>
      </w:pPr>
      <w:r>
        <w:t xml:space="preserve">The Terahertz Wave eBook. </w:t>
      </w:r>
      <w:proofErr w:type="spellStart"/>
      <w:r>
        <w:t>ZOmega</w:t>
      </w:r>
      <w:proofErr w:type="spellEnd"/>
      <w:r>
        <w:t xml:space="preserve"> Terahertz Corp., 2014. [Online]. Available: http://dl.z-thz.com/eBook/zomega_ebook_pdf_1206_sr.pdf. Accessed on: May 19, 2014. </w:t>
      </w:r>
    </w:p>
    <w:p w14:paraId="62BA7DC1" w14:textId="77777777" w:rsidR="006C7307" w:rsidRDefault="006C7307" w:rsidP="006C7307">
      <w:pPr>
        <w:pStyle w:val="References"/>
      </w:pPr>
      <w:r w:rsidRPr="006C7307">
        <w:rPr>
          <w:color w:val="191919"/>
        </w:rPr>
        <w:t>Philip B. Kurla</w:t>
      </w:r>
      <w:r w:rsidRPr="006C7307">
        <w:t>nd</w:t>
      </w:r>
      <w:r>
        <w:t xml:space="preserve"> and Ralph Lerner, eds., </w:t>
      </w:r>
      <w:r>
        <w:rPr>
          <w:i/>
          <w:iCs/>
        </w:rPr>
        <w:t xml:space="preserve">The Founders’ Constitution. </w:t>
      </w:r>
      <w:r>
        <w:t xml:space="preserve">Chicago, IL, USA: Univ. of Chicago Press, 1987, Accessed on: Feb. 28, 2010, [Online] Available: http://press-pubs.uchicago.edu/founders/ </w:t>
      </w:r>
    </w:p>
    <w:p w14:paraId="27774475" w14:textId="77777777" w:rsidR="001A60B1" w:rsidRDefault="001A60B1" w:rsidP="001A60B1">
      <w:pPr>
        <w:widowControl w:val="0"/>
        <w:autoSpaceDE w:val="0"/>
        <w:autoSpaceDN w:val="0"/>
        <w:adjustRightInd w:val="0"/>
        <w:spacing w:before="5" w:line="140" w:lineRule="exact"/>
        <w:rPr>
          <w:color w:val="000000"/>
          <w:sz w:val="14"/>
          <w:szCs w:val="14"/>
        </w:rPr>
      </w:pPr>
    </w:p>
    <w:p w14:paraId="258A1333" w14:textId="77777777"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14:paraId="3D0F4513" w14:textId="77777777" w:rsidR="008E0645" w:rsidRPr="00D716BA" w:rsidRDefault="006C7307" w:rsidP="00D716BA">
      <w:pPr>
        <w:rPr>
          <w:sz w:val="16"/>
          <w:szCs w:val="16"/>
        </w:rPr>
      </w:pPr>
      <w:r w:rsidRPr="00D716BA">
        <w:rPr>
          <w:sz w:val="16"/>
          <w:szCs w:val="16"/>
        </w:rPr>
        <w:t xml:space="preserve">J. K. Author, “Name of paper,” </w:t>
      </w:r>
      <w:r w:rsidRPr="00D716BA">
        <w:rPr>
          <w:i/>
          <w:iCs/>
          <w:sz w:val="16"/>
          <w:szCs w:val="16"/>
        </w:rPr>
        <w:t>Abbrev. Title of Periodical</w:t>
      </w:r>
      <w:r w:rsidRPr="00D716BA">
        <w:rPr>
          <w:sz w:val="16"/>
          <w:szCs w:val="16"/>
        </w:rPr>
        <w:t xml:space="preserve">, vol. </w:t>
      </w:r>
      <w:r w:rsidRPr="00D716BA">
        <w:rPr>
          <w:i/>
          <w:sz w:val="16"/>
          <w:szCs w:val="16"/>
        </w:rPr>
        <w:t>x</w:t>
      </w:r>
      <w:r w:rsidRPr="00D716BA">
        <w:rPr>
          <w:sz w:val="16"/>
          <w:szCs w:val="16"/>
        </w:rPr>
        <w:t xml:space="preserve">, no. </w:t>
      </w:r>
      <w:r w:rsidRPr="00D716BA">
        <w:rPr>
          <w:i/>
          <w:sz w:val="16"/>
          <w:szCs w:val="16"/>
        </w:rPr>
        <w:t>x</w:t>
      </w:r>
      <w:r w:rsidRPr="00D716BA">
        <w:rPr>
          <w:sz w:val="16"/>
          <w:szCs w:val="16"/>
        </w:rPr>
        <w:t xml:space="preserve">, pp. </w:t>
      </w:r>
      <w:r w:rsidRPr="00D716BA">
        <w:rPr>
          <w:i/>
          <w:sz w:val="16"/>
          <w:szCs w:val="16"/>
        </w:rPr>
        <w:t>xxx-xxx</w:t>
      </w:r>
      <w:r w:rsidRPr="00D716BA">
        <w:rPr>
          <w:sz w:val="16"/>
          <w:szCs w:val="16"/>
        </w:rPr>
        <w:t>, Abbrev. Month, year. Accessed on: Month, Day, year, DOI: 10.1109.</w:t>
      </w:r>
      <w:r w:rsidRPr="00D716BA">
        <w:rPr>
          <w:i/>
          <w:sz w:val="16"/>
          <w:szCs w:val="16"/>
        </w:rPr>
        <w:t>XXX</w:t>
      </w:r>
      <w:r w:rsidRPr="00D716BA">
        <w:rPr>
          <w:sz w:val="16"/>
          <w:szCs w:val="16"/>
        </w:rPr>
        <w:t>.123456, [Online].</w:t>
      </w:r>
      <w:r w:rsidR="001A60B1" w:rsidRPr="00D716BA">
        <w:rPr>
          <w:sz w:val="16"/>
          <w:szCs w:val="16"/>
        </w:rPr>
        <w:t xml:space="preserve"> </w:t>
      </w:r>
    </w:p>
    <w:p w14:paraId="0DD9B090" w14:textId="77777777" w:rsidR="001A60B1" w:rsidRDefault="001A60B1" w:rsidP="008E0645">
      <w:pPr>
        <w:widowControl w:val="0"/>
        <w:autoSpaceDE w:val="0"/>
        <w:autoSpaceDN w:val="0"/>
        <w:adjustRightInd w:val="0"/>
        <w:spacing w:line="239" w:lineRule="auto"/>
        <w:ind w:right="358"/>
        <w:rPr>
          <w:color w:val="000000"/>
        </w:rPr>
      </w:pPr>
      <w:r>
        <w:rPr>
          <w:i/>
          <w:iCs/>
          <w:color w:val="000000"/>
        </w:rPr>
        <w:t>Example</w:t>
      </w:r>
      <w:r w:rsidR="00D7612F">
        <w:rPr>
          <w:i/>
          <w:iCs/>
          <w:color w:val="000000"/>
        </w:rPr>
        <w:t>s</w:t>
      </w:r>
      <w:r>
        <w:rPr>
          <w:i/>
          <w:iCs/>
          <w:color w:val="000000"/>
        </w:rPr>
        <w:t>:</w:t>
      </w:r>
    </w:p>
    <w:p w14:paraId="735742CD" w14:textId="77777777" w:rsidR="006C7307" w:rsidRDefault="006C7307" w:rsidP="006C7307">
      <w:pPr>
        <w:pStyle w:val="References"/>
      </w:pPr>
      <w:r>
        <w:t xml:space="preserve">J. S. Turner, “New directions in communications,” </w:t>
      </w:r>
      <w:r>
        <w:rPr>
          <w:i/>
          <w:iCs/>
        </w:rPr>
        <w:t xml:space="preserve">IEEE J. Sel. Areas </w:t>
      </w:r>
      <w:proofErr w:type="spellStart"/>
      <w:r>
        <w:rPr>
          <w:i/>
          <w:iCs/>
        </w:rPr>
        <w:t>Commun</w:t>
      </w:r>
      <w:proofErr w:type="spellEnd"/>
      <w:r>
        <w:t xml:space="preserve">., vol. 13, no. 1, pp. 11-23, Jan. 1995. </w:t>
      </w:r>
    </w:p>
    <w:p w14:paraId="75AA9F0A" w14:textId="77777777" w:rsidR="006C7307" w:rsidRPr="006C7307" w:rsidRDefault="006C7307" w:rsidP="008E0645">
      <w:pPr>
        <w:pStyle w:val="References"/>
      </w:pPr>
      <w:r w:rsidRPr="006C7307">
        <w:rPr>
          <w:color w:val="000000"/>
        </w:rPr>
        <w:t xml:space="preserve">W. P. Risk, G. S. Kino, and H. J. Shaw, “Fiber-optic frequency shifter using a surface acoustic wave incident at an oblique angle,” </w:t>
      </w:r>
      <w:r w:rsidRPr="006C7307">
        <w:rPr>
          <w:i/>
          <w:iCs/>
          <w:color w:val="000000"/>
        </w:rPr>
        <w:t>Opt. Lett.</w:t>
      </w:r>
      <w:r w:rsidRPr="006C7307">
        <w:rPr>
          <w:color w:val="000000"/>
        </w:rPr>
        <w:t>, vol. 11, no. 2, pp. 115–117, Feb. 1986.</w:t>
      </w:r>
    </w:p>
    <w:p w14:paraId="2DA44A7B" w14:textId="77777777" w:rsidR="006C7307" w:rsidRPr="006C7307" w:rsidRDefault="006C7307" w:rsidP="008E0645">
      <w:pPr>
        <w:pStyle w:val="References"/>
      </w:pPr>
      <w:r w:rsidRPr="006C7307">
        <w:rPr>
          <w:color w:val="000000"/>
        </w:rPr>
        <w:t xml:space="preserve">P. </w:t>
      </w:r>
      <w:proofErr w:type="spellStart"/>
      <w:r w:rsidRPr="006C7307">
        <w:rPr>
          <w:color w:val="000000"/>
        </w:rPr>
        <w:t>Kopyt</w:t>
      </w:r>
      <w:proofErr w:type="spellEnd"/>
      <w:r w:rsidRPr="006C7307">
        <w:rPr>
          <w:color w:val="000000"/>
        </w:rPr>
        <w:t xml:space="preserve"> </w:t>
      </w:r>
      <w:r w:rsidRPr="006C7307">
        <w:rPr>
          <w:i/>
          <w:iCs/>
          <w:color w:val="000000"/>
        </w:rPr>
        <w:t>et al., “</w:t>
      </w:r>
      <w:r w:rsidRPr="006C7307">
        <w:rPr>
          <w:color w:val="000000"/>
        </w:rPr>
        <w:t xml:space="preserve">Electric properties of graphene-based conductive layers from DC up to terahertz range,” </w:t>
      </w:r>
      <w:r w:rsidRPr="00C04A43">
        <w:rPr>
          <w:i/>
          <w:color w:val="000000"/>
        </w:rPr>
        <w:t xml:space="preserve">IEEE THz Sci. Technol., </w:t>
      </w:r>
      <w:r w:rsidRPr="006C7307">
        <w:rPr>
          <w:color w:val="000000"/>
        </w:rPr>
        <w:t xml:space="preserve">to be published. </w:t>
      </w:r>
      <w:r>
        <w:rPr>
          <w:color w:val="000000"/>
        </w:rPr>
        <w:t>DOI</w:t>
      </w:r>
      <w:r w:rsidRPr="006C7307">
        <w:rPr>
          <w:color w:val="000000"/>
        </w:rPr>
        <w:t>: 10.1109/TTHZ.2016.2544142.</w:t>
      </w:r>
    </w:p>
    <w:p w14:paraId="12CA104D" w14:textId="77777777" w:rsidR="009E52D0" w:rsidRDefault="009E52D0" w:rsidP="008E0645">
      <w:pPr>
        <w:widowControl w:val="0"/>
        <w:autoSpaceDE w:val="0"/>
        <w:autoSpaceDN w:val="0"/>
        <w:adjustRightInd w:val="0"/>
        <w:spacing w:line="239" w:lineRule="auto"/>
        <w:ind w:right="-54"/>
        <w:jc w:val="both"/>
        <w:rPr>
          <w:i/>
          <w:iCs/>
          <w:color w:val="000000"/>
        </w:rPr>
      </w:pPr>
    </w:p>
    <w:p w14:paraId="6CE0159D" w14:textId="77777777" w:rsidR="001A60B1" w:rsidRDefault="001A60B1" w:rsidP="009E52D0">
      <w:pPr>
        <w:widowControl w:val="0"/>
        <w:autoSpaceDE w:val="0"/>
        <w:autoSpaceDN w:val="0"/>
        <w:adjustRightInd w:val="0"/>
        <w:spacing w:line="239" w:lineRule="auto"/>
        <w:ind w:right="-54"/>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14:paraId="6BAA185A" w14:textId="77777777" w:rsidR="001A60B1" w:rsidRPr="00D716BA" w:rsidRDefault="009E52D0" w:rsidP="00D716BA">
      <w:pPr>
        <w:rPr>
          <w:sz w:val="16"/>
          <w:szCs w:val="16"/>
        </w:rPr>
      </w:pPr>
      <w:r w:rsidRPr="00D716BA">
        <w:rPr>
          <w:spacing w:val="-1"/>
          <w:sz w:val="16"/>
          <w:szCs w:val="16"/>
        </w:rPr>
        <w:t xml:space="preserve">J.K. </w:t>
      </w:r>
      <w:r w:rsidR="001A60B1" w:rsidRPr="00D716BA">
        <w:rPr>
          <w:spacing w:val="-1"/>
          <w:sz w:val="16"/>
          <w:szCs w:val="16"/>
        </w:rPr>
        <w:t>A</w:t>
      </w:r>
      <w:r w:rsidR="001A60B1" w:rsidRPr="00D716BA">
        <w:rPr>
          <w:spacing w:val="1"/>
          <w:sz w:val="16"/>
          <w:szCs w:val="16"/>
        </w:rPr>
        <w:t>u</w:t>
      </w:r>
      <w:r w:rsidR="001A60B1" w:rsidRPr="00D716BA">
        <w:rPr>
          <w:sz w:val="16"/>
          <w:szCs w:val="16"/>
        </w:rPr>
        <w:t>t</w:t>
      </w:r>
      <w:r w:rsidR="001A60B1" w:rsidRPr="00D716BA">
        <w:rPr>
          <w:spacing w:val="-1"/>
          <w:sz w:val="16"/>
          <w:szCs w:val="16"/>
        </w:rPr>
        <w:t>ho</w:t>
      </w:r>
      <w:r w:rsidR="001A60B1" w:rsidRPr="00D716BA">
        <w:rPr>
          <w:spacing w:val="1"/>
          <w:sz w:val="16"/>
          <w:szCs w:val="16"/>
        </w:rPr>
        <w:t>r</w:t>
      </w:r>
      <w:r w:rsidR="001A60B1" w:rsidRPr="00D716BA">
        <w:rPr>
          <w:sz w:val="16"/>
          <w:szCs w:val="16"/>
        </w:rPr>
        <w:t xml:space="preserve">. </w:t>
      </w:r>
      <w:r w:rsidR="001A60B1" w:rsidRPr="00D716BA">
        <w:rPr>
          <w:spacing w:val="1"/>
          <w:sz w:val="16"/>
          <w:szCs w:val="16"/>
        </w:rPr>
        <w:t>(</w:t>
      </w:r>
      <w:r w:rsidR="001A60B1" w:rsidRPr="00D716BA">
        <w:rPr>
          <w:spacing w:val="-1"/>
          <w:sz w:val="16"/>
          <w:szCs w:val="16"/>
        </w:rPr>
        <w:t>y</w:t>
      </w:r>
      <w:r w:rsidR="001A60B1" w:rsidRPr="00D716BA">
        <w:rPr>
          <w:spacing w:val="1"/>
          <w:sz w:val="16"/>
          <w:szCs w:val="16"/>
        </w:rPr>
        <w:t>ear</w:t>
      </w:r>
      <w:r w:rsidR="001A60B1" w:rsidRPr="00D716BA">
        <w:rPr>
          <w:sz w:val="16"/>
          <w:szCs w:val="16"/>
        </w:rPr>
        <w:t>,</w:t>
      </w:r>
      <w:r w:rsidR="001A60B1" w:rsidRPr="00D716BA">
        <w:rPr>
          <w:spacing w:val="2"/>
          <w:sz w:val="16"/>
          <w:szCs w:val="16"/>
        </w:rPr>
        <w:t xml:space="preserve"> </w:t>
      </w:r>
      <w:r w:rsidR="001A60B1" w:rsidRPr="00D716BA">
        <w:rPr>
          <w:spacing w:val="-2"/>
          <w:sz w:val="16"/>
          <w:szCs w:val="16"/>
        </w:rPr>
        <w:t>m</w:t>
      </w:r>
      <w:r w:rsidR="001A60B1" w:rsidRPr="00D716BA">
        <w:rPr>
          <w:spacing w:val="1"/>
          <w:sz w:val="16"/>
          <w:szCs w:val="16"/>
        </w:rPr>
        <w:t>on</w:t>
      </w:r>
      <w:r w:rsidR="001A60B1" w:rsidRPr="00D716BA">
        <w:rPr>
          <w:spacing w:val="-2"/>
          <w:sz w:val="16"/>
          <w:szCs w:val="16"/>
        </w:rPr>
        <w:t>t</w:t>
      </w:r>
      <w:r w:rsidR="001A60B1" w:rsidRPr="00D716BA">
        <w:rPr>
          <w:spacing w:val="1"/>
          <w:sz w:val="16"/>
          <w:szCs w:val="16"/>
        </w:rPr>
        <w:t>h</w:t>
      </w:r>
      <w:r w:rsidR="001A60B1" w:rsidRPr="00D716BA">
        <w:rPr>
          <w:spacing w:val="-1"/>
          <w:sz w:val="16"/>
          <w:szCs w:val="16"/>
        </w:rPr>
        <w:t>)</w:t>
      </w:r>
      <w:r w:rsidR="001A60B1" w:rsidRPr="00D716BA">
        <w:rPr>
          <w:sz w:val="16"/>
          <w:szCs w:val="16"/>
        </w:rPr>
        <w:t xml:space="preserve">. </w:t>
      </w:r>
      <w:r w:rsidR="001A60B1" w:rsidRPr="00D716BA">
        <w:rPr>
          <w:spacing w:val="10"/>
          <w:sz w:val="16"/>
          <w:szCs w:val="16"/>
        </w:rPr>
        <w:t>Title</w:t>
      </w:r>
      <w:r w:rsidR="001A60B1" w:rsidRPr="00D716BA">
        <w:rPr>
          <w:sz w:val="16"/>
          <w:szCs w:val="16"/>
        </w:rPr>
        <w:t xml:space="preserve">. </w:t>
      </w:r>
      <w:r w:rsidRPr="00D716BA">
        <w:rPr>
          <w:spacing w:val="10"/>
          <w:sz w:val="16"/>
          <w:szCs w:val="16"/>
        </w:rPr>
        <w:t>p</w:t>
      </w:r>
      <w:r w:rsidR="001A60B1" w:rsidRPr="00D716BA">
        <w:rPr>
          <w:spacing w:val="10"/>
          <w:sz w:val="16"/>
          <w:szCs w:val="16"/>
        </w:rPr>
        <w:t>re</w:t>
      </w:r>
      <w:r w:rsidR="001A60B1" w:rsidRPr="00D716BA">
        <w:rPr>
          <w:spacing w:val="11"/>
          <w:sz w:val="16"/>
          <w:szCs w:val="16"/>
        </w:rPr>
        <w:t>s</w:t>
      </w:r>
      <w:r w:rsidR="001A60B1" w:rsidRPr="00D716BA">
        <w:rPr>
          <w:spacing w:val="10"/>
          <w:sz w:val="16"/>
          <w:szCs w:val="16"/>
        </w:rPr>
        <w:t>ente</w:t>
      </w:r>
      <w:r w:rsidR="001A60B1" w:rsidRPr="00D716BA">
        <w:rPr>
          <w:sz w:val="16"/>
          <w:szCs w:val="16"/>
        </w:rPr>
        <w:t xml:space="preserve">d </w:t>
      </w:r>
      <w:r w:rsidR="001A60B1" w:rsidRPr="00D716BA">
        <w:rPr>
          <w:spacing w:val="10"/>
          <w:sz w:val="16"/>
          <w:szCs w:val="16"/>
        </w:rPr>
        <w:t>a</w:t>
      </w:r>
      <w:r w:rsidR="001A60B1" w:rsidRPr="00D716BA">
        <w:rPr>
          <w:sz w:val="16"/>
          <w:szCs w:val="16"/>
        </w:rPr>
        <w:t xml:space="preserve">t </w:t>
      </w:r>
      <w:r w:rsidR="00D716BA" w:rsidRPr="00D716BA">
        <w:rPr>
          <w:sz w:val="16"/>
          <w:szCs w:val="16"/>
        </w:rPr>
        <w:t xml:space="preserve">abbrev. </w:t>
      </w:r>
      <w:r w:rsidRPr="00D716BA">
        <w:rPr>
          <w:spacing w:val="10"/>
          <w:sz w:val="16"/>
          <w:szCs w:val="16"/>
        </w:rPr>
        <w:t>c</w:t>
      </w:r>
      <w:r w:rsidR="001A60B1" w:rsidRPr="00D716BA">
        <w:rPr>
          <w:spacing w:val="10"/>
          <w:sz w:val="16"/>
          <w:szCs w:val="16"/>
        </w:rPr>
        <w:t>onferenc</w:t>
      </w:r>
      <w:r w:rsidR="001A60B1" w:rsidRPr="00D716BA">
        <w:rPr>
          <w:sz w:val="16"/>
          <w:szCs w:val="16"/>
        </w:rPr>
        <w:t xml:space="preserve">e </w:t>
      </w:r>
      <w:r w:rsidR="001A60B1" w:rsidRPr="00D716BA">
        <w:rPr>
          <w:spacing w:val="10"/>
          <w:sz w:val="16"/>
          <w:szCs w:val="16"/>
        </w:rPr>
        <w:t>title</w:t>
      </w:r>
      <w:r w:rsidR="001A60B1" w:rsidRPr="00D716BA">
        <w:rPr>
          <w:sz w:val="16"/>
          <w:szCs w:val="16"/>
        </w:rPr>
        <w:t xml:space="preserve">. </w:t>
      </w:r>
      <w:r w:rsidR="001A60B1" w:rsidRPr="00D716BA">
        <w:rPr>
          <w:spacing w:val="10"/>
          <w:sz w:val="16"/>
          <w:szCs w:val="16"/>
        </w:rPr>
        <w:t>[</w:t>
      </w:r>
      <w:r w:rsidR="001A60B1" w:rsidRPr="00D716BA">
        <w:rPr>
          <w:spacing w:val="11"/>
          <w:sz w:val="16"/>
          <w:szCs w:val="16"/>
        </w:rPr>
        <w:t>T</w:t>
      </w:r>
      <w:r w:rsidR="001A60B1" w:rsidRPr="00D716BA">
        <w:rPr>
          <w:spacing w:val="10"/>
          <w:sz w:val="16"/>
          <w:szCs w:val="16"/>
        </w:rPr>
        <w:t>yp</w:t>
      </w:r>
      <w:r w:rsidR="001A60B1" w:rsidRPr="00D716BA">
        <w:rPr>
          <w:sz w:val="16"/>
          <w:szCs w:val="16"/>
        </w:rPr>
        <w:t xml:space="preserve">e </w:t>
      </w:r>
      <w:r w:rsidR="001A60B1" w:rsidRPr="00D716BA">
        <w:rPr>
          <w:spacing w:val="10"/>
          <w:sz w:val="16"/>
          <w:szCs w:val="16"/>
        </w:rPr>
        <w:t>o</w:t>
      </w:r>
      <w:r w:rsidR="001A60B1" w:rsidRPr="00D716BA">
        <w:rPr>
          <w:sz w:val="16"/>
          <w:szCs w:val="16"/>
        </w:rPr>
        <w:t xml:space="preserve">f </w:t>
      </w:r>
      <w:r w:rsidR="001A60B1" w:rsidRPr="00D716BA">
        <w:rPr>
          <w:spacing w:val="10"/>
          <w:sz w:val="16"/>
          <w:szCs w:val="16"/>
        </w:rPr>
        <w:t>Medi</w:t>
      </w:r>
      <w:r w:rsidR="001A60B1" w:rsidRPr="00D716BA">
        <w:rPr>
          <w:spacing w:val="11"/>
          <w:sz w:val="16"/>
          <w:szCs w:val="16"/>
        </w:rPr>
        <w:t>u</w:t>
      </w:r>
      <w:r w:rsidR="001A60B1" w:rsidRPr="00D716BA">
        <w:rPr>
          <w:spacing w:val="7"/>
          <w:sz w:val="16"/>
          <w:szCs w:val="16"/>
        </w:rPr>
        <w:t>m</w:t>
      </w:r>
      <w:r w:rsidR="001A60B1" w:rsidRPr="00D716BA">
        <w:rPr>
          <w:spacing w:val="10"/>
          <w:sz w:val="16"/>
          <w:szCs w:val="16"/>
        </w:rPr>
        <w:t xml:space="preserve">]. </w:t>
      </w:r>
      <w:r w:rsidR="001A60B1" w:rsidRPr="00D716BA">
        <w:rPr>
          <w:sz w:val="16"/>
          <w:szCs w:val="16"/>
        </w:rPr>
        <w:t>A</w:t>
      </w:r>
      <w:r w:rsidR="001A60B1" w:rsidRPr="00D716BA">
        <w:rPr>
          <w:spacing w:val="1"/>
          <w:sz w:val="16"/>
          <w:szCs w:val="16"/>
        </w:rPr>
        <w:t>v</w:t>
      </w:r>
      <w:r w:rsidR="001A60B1" w:rsidRPr="00D716BA">
        <w:rPr>
          <w:sz w:val="16"/>
          <w:szCs w:val="16"/>
        </w:rPr>
        <w:t>aila</w:t>
      </w:r>
      <w:r w:rsidR="001A60B1" w:rsidRPr="00D716BA">
        <w:rPr>
          <w:spacing w:val="1"/>
          <w:sz w:val="16"/>
          <w:szCs w:val="16"/>
        </w:rPr>
        <w:t>b</w:t>
      </w:r>
      <w:r w:rsidR="001A60B1" w:rsidRPr="00D716BA">
        <w:rPr>
          <w:spacing w:val="-1"/>
          <w:sz w:val="16"/>
          <w:szCs w:val="16"/>
        </w:rPr>
        <w:t>l</w:t>
      </w:r>
      <w:r w:rsidR="001A60B1" w:rsidRPr="00D716BA">
        <w:rPr>
          <w:sz w:val="16"/>
          <w:szCs w:val="16"/>
        </w:rPr>
        <w:t>e: site/</w:t>
      </w:r>
      <w:r w:rsidR="001A60B1" w:rsidRPr="00D716BA">
        <w:rPr>
          <w:spacing w:val="1"/>
          <w:sz w:val="16"/>
          <w:szCs w:val="16"/>
        </w:rPr>
        <w:t>p</w:t>
      </w:r>
      <w:r w:rsidR="001A60B1" w:rsidRPr="00D716BA">
        <w:rPr>
          <w:sz w:val="16"/>
          <w:szCs w:val="16"/>
        </w:rPr>
        <w:t>at</w:t>
      </w:r>
      <w:r w:rsidR="001A60B1" w:rsidRPr="00D716BA">
        <w:rPr>
          <w:spacing w:val="1"/>
          <w:sz w:val="16"/>
          <w:szCs w:val="16"/>
        </w:rPr>
        <w:t>h</w:t>
      </w:r>
      <w:r w:rsidR="001A60B1" w:rsidRPr="00D716BA">
        <w:rPr>
          <w:spacing w:val="-1"/>
          <w:sz w:val="16"/>
          <w:szCs w:val="16"/>
        </w:rPr>
        <w:t>/</w:t>
      </w:r>
      <w:r w:rsidR="001A60B1" w:rsidRPr="00D716BA">
        <w:rPr>
          <w:sz w:val="16"/>
          <w:szCs w:val="16"/>
        </w:rPr>
        <w:t>file</w:t>
      </w:r>
    </w:p>
    <w:p w14:paraId="77751952" w14:textId="77777777" w:rsidR="001A60B1" w:rsidRDefault="001A60B1" w:rsidP="008E0645">
      <w:pPr>
        <w:widowControl w:val="0"/>
        <w:autoSpaceDE w:val="0"/>
        <w:autoSpaceDN w:val="0"/>
        <w:adjustRightInd w:val="0"/>
        <w:ind w:right="-20"/>
        <w:rPr>
          <w:color w:val="000000"/>
        </w:rPr>
      </w:pPr>
      <w:r>
        <w:rPr>
          <w:i/>
          <w:iCs/>
          <w:color w:val="000000"/>
        </w:rPr>
        <w:t>Example:</w:t>
      </w:r>
    </w:p>
    <w:p w14:paraId="62595CE4" w14:textId="77777777" w:rsidR="001A60B1" w:rsidRDefault="001A60B1" w:rsidP="009E52D0">
      <w:pPr>
        <w:pStyle w:val="References"/>
        <w:jc w:val="left"/>
      </w:pPr>
      <w:r>
        <w:t>P</w:t>
      </w:r>
      <w:r>
        <w:rPr>
          <w:spacing w:val="-1"/>
        </w:rPr>
        <w:t>R</w:t>
      </w:r>
      <w:r>
        <w:t>O</w:t>
      </w:r>
      <w:r>
        <w:rPr>
          <w:spacing w:val="-1"/>
        </w:rPr>
        <w:t>C</w:t>
      </w:r>
      <w:r>
        <w:t xml:space="preserve">ESS </w:t>
      </w:r>
      <w:r>
        <w:rPr>
          <w:spacing w:val="-2"/>
        </w:rPr>
        <w:t>C</w:t>
      </w:r>
      <w:r>
        <w:rPr>
          <w:spacing w:val="1"/>
        </w:rPr>
        <w:t>o</w:t>
      </w:r>
      <w:r>
        <w:rPr>
          <w:spacing w:val="-1"/>
        </w:rPr>
        <w:t>r</w:t>
      </w:r>
      <w:r>
        <w:rPr>
          <w:spacing w:val="1"/>
        </w:rPr>
        <w:t>p</w:t>
      </w:r>
      <w:r w:rsidR="009E52D0">
        <w:rPr>
          <w:spacing w:val="-1"/>
        </w:rPr>
        <w:t>oration, Boston</w:t>
      </w:r>
      <w:r>
        <w:t xml:space="preserve">, </w:t>
      </w:r>
      <w:r>
        <w:rPr>
          <w:spacing w:val="-1"/>
        </w:rPr>
        <w:t>M</w:t>
      </w:r>
      <w:r>
        <w:t>A</w:t>
      </w:r>
      <w:r w:rsidR="009E52D0">
        <w:t>, USA</w:t>
      </w:r>
      <w:r>
        <w:t xml:space="preserve">. </w:t>
      </w:r>
      <w:r>
        <w:rPr>
          <w:spacing w:val="-1"/>
        </w:rPr>
        <w:t>In</w:t>
      </w:r>
      <w:r>
        <w:t xml:space="preserve">tranets: </w:t>
      </w:r>
      <w:r>
        <w:rPr>
          <w:spacing w:val="40"/>
        </w:rPr>
        <w:t xml:space="preserve"> </w:t>
      </w:r>
      <w:r>
        <w:t>Inte</w:t>
      </w:r>
      <w:r>
        <w:rPr>
          <w:spacing w:val="-1"/>
        </w:rPr>
        <w:t>rn</w:t>
      </w:r>
      <w:r>
        <w:t>et technol</w:t>
      </w:r>
      <w:r>
        <w:rPr>
          <w:spacing w:val="-1"/>
        </w:rPr>
        <w:t>o</w:t>
      </w:r>
      <w:r>
        <w:rPr>
          <w:spacing w:val="1"/>
        </w:rPr>
        <w:t>g</w:t>
      </w:r>
      <w:r>
        <w:t>i</w:t>
      </w:r>
      <w:r>
        <w:rPr>
          <w:spacing w:val="-1"/>
        </w:rPr>
        <w:t>e</w:t>
      </w:r>
      <w:r>
        <w:t>s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sidR="009E52D0">
        <w:t xml:space="preserve"> </w:t>
      </w:r>
      <w:r>
        <w:rPr>
          <w:spacing w:val="-1"/>
        </w:rPr>
        <w:t>a</w:t>
      </w:r>
      <w:r>
        <w:t>t</w:t>
      </w:r>
      <w:r w:rsidR="009E52D0">
        <w:t xml:space="preserve"> </w:t>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r w:rsidR="00263943" w:rsidRPr="009E52D0">
        <w:t>htt</w:t>
      </w:r>
      <w:r w:rsidR="00263943" w:rsidRPr="009E52D0">
        <w:rPr>
          <w:spacing w:val="1"/>
        </w:rPr>
        <w:t>p</w:t>
      </w:r>
      <w:r w:rsidR="00263943" w:rsidRPr="009E52D0">
        <w:t>://ho</w:t>
      </w:r>
      <w:r w:rsidR="00263943" w:rsidRPr="009E52D0">
        <w:rPr>
          <w:spacing w:val="-2"/>
        </w:rPr>
        <w:t>m</w:t>
      </w:r>
      <w:r w:rsidR="00263943" w:rsidRPr="009E52D0">
        <w:t>e.p</w:t>
      </w:r>
      <w:r w:rsidR="00263943" w:rsidRPr="009E52D0">
        <w:rPr>
          <w:spacing w:val="-1"/>
        </w:rPr>
        <w:t>r</w:t>
      </w:r>
      <w:r w:rsidR="00263943" w:rsidRPr="009E52D0">
        <w:t>ocess.</w:t>
      </w:r>
      <w:r w:rsidR="00263943" w:rsidRPr="009E52D0">
        <w:rPr>
          <w:spacing w:val="-1"/>
        </w:rPr>
        <w:t>c</w:t>
      </w:r>
      <w:r w:rsidR="00263943" w:rsidRPr="009E52D0">
        <w:rPr>
          <w:spacing w:val="1"/>
        </w:rPr>
        <w:t>o</w:t>
      </w:r>
      <w:r w:rsidR="00263943" w:rsidRPr="009E52D0">
        <w:rPr>
          <w:spacing w:val="-2"/>
        </w:rPr>
        <w:t>m</w:t>
      </w:r>
      <w:r w:rsidR="00263943" w:rsidRPr="009E52D0">
        <w:t>/Int</w:t>
      </w:r>
      <w:r w:rsidR="00263943" w:rsidRPr="009E52D0">
        <w:rPr>
          <w:spacing w:val="1"/>
        </w:rPr>
        <w:t>r</w:t>
      </w:r>
      <w:r w:rsidR="00263943" w:rsidRPr="009E52D0">
        <w:t>anets/</w:t>
      </w:r>
      <w:r w:rsidR="00263943" w:rsidRPr="009E52D0">
        <w:rPr>
          <w:spacing w:val="-1"/>
        </w:rPr>
        <w:t>w</w:t>
      </w:r>
      <w:r w:rsidR="00263943" w:rsidRPr="009E52D0">
        <w:rPr>
          <w:spacing w:val="1"/>
        </w:rPr>
        <w:t>p</w:t>
      </w:r>
      <w:r w:rsidR="00263943" w:rsidRPr="009E52D0">
        <w:rPr>
          <w:spacing w:val="-1"/>
        </w:rPr>
        <w:t>2</w:t>
      </w:r>
      <w:r w:rsidR="00263943" w:rsidRPr="009E52D0">
        <w:t>.h</w:t>
      </w:r>
      <w:r w:rsidR="00263943" w:rsidRPr="009E52D0">
        <w:rPr>
          <w:spacing w:val="-2"/>
        </w:rPr>
        <w:t>t</w:t>
      </w:r>
      <w:r w:rsidR="00263943" w:rsidRPr="009E52D0">
        <w:t>p</w:t>
      </w:r>
    </w:p>
    <w:p w14:paraId="194D8BA5" w14:textId="77777777" w:rsidR="001A60B1" w:rsidRDefault="001A60B1" w:rsidP="001A60B1">
      <w:pPr>
        <w:widowControl w:val="0"/>
        <w:autoSpaceDE w:val="0"/>
        <w:autoSpaceDN w:val="0"/>
        <w:adjustRightInd w:val="0"/>
        <w:spacing w:before="1" w:line="180" w:lineRule="exact"/>
        <w:rPr>
          <w:color w:val="000000"/>
          <w:sz w:val="18"/>
          <w:szCs w:val="18"/>
        </w:rPr>
      </w:pPr>
    </w:p>
    <w:p w14:paraId="4EF2F33C" w14:textId="77777777" w:rsidR="00263943" w:rsidRDefault="00263943" w:rsidP="009E52D0">
      <w:pPr>
        <w:widowControl w:val="0"/>
        <w:autoSpaceDE w:val="0"/>
        <w:autoSpaceDN w:val="0"/>
        <w:adjustRightInd w:val="0"/>
        <w:spacing w:line="239" w:lineRule="auto"/>
        <w:ind w:right="-54"/>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14:paraId="596A2AC6" w14:textId="77777777" w:rsidR="009E52D0" w:rsidRPr="00735879" w:rsidRDefault="009E52D0" w:rsidP="00735879">
      <w:pPr>
        <w:rPr>
          <w:sz w:val="16"/>
          <w:szCs w:val="16"/>
        </w:rPr>
      </w:pPr>
      <w:r w:rsidRPr="00735879">
        <w:rPr>
          <w:sz w:val="16"/>
          <w:szCs w:val="16"/>
        </w:rPr>
        <w:t xml:space="preserve">J. K. Author. “Title of report,” Company. City, State, Country. Rep. no., (optional: vol./issue), Date. [Online] Available: site/path/file </w:t>
      </w:r>
    </w:p>
    <w:p w14:paraId="58F7CFEF" w14:textId="77777777" w:rsidR="009E52D0" w:rsidRDefault="001A60B1" w:rsidP="009E52D0">
      <w:pPr>
        <w:pStyle w:val="References"/>
        <w:widowControl w:val="0"/>
        <w:numPr>
          <w:ilvl w:val="0"/>
          <w:numId w:val="0"/>
        </w:numPr>
        <w:autoSpaceDE w:val="0"/>
        <w:autoSpaceDN w:val="0"/>
        <w:adjustRightInd w:val="0"/>
        <w:spacing w:before="1"/>
        <w:ind w:right="-20"/>
        <w:jc w:val="left"/>
        <w:rPr>
          <w:rFonts w:ascii="Tahoma" w:hAnsi="Tahoma" w:cs="Tahoma"/>
          <w:color w:val="000000"/>
        </w:rPr>
      </w:pPr>
      <w:r w:rsidRPr="009E52D0">
        <w:rPr>
          <w:i/>
          <w:iCs/>
          <w:color w:val="000000"/>
          <w:sz w:val="20"/>
          <w:szCs w:val="20"/>
        </w:rPr>
        <w:t>Example</w:t>
      </w:r>
      <w:r w:rsidR="00D7612F">
        <w:rPr>
          <w:i/>
          <w:iCs/>
          <w:color w:val="000000"/>
          <w:sz w:val="20"/>
          <w:szCs w:val="20"/>
        </w:rPr>
        <w:t>s</w:t>
      </w:r>
      <w:r w:rsidRPr="009E52D0">
        <w:rPr>
          <w:i/>
          <w:iCs/>
          <w:color w:val="000000"/>
          <w:sz w:val="20"/>
          <w:szCs w:val="20"/>
        </w:rPr>
        <w:t>:</w:t>
      </w:r>
      <w:r w:rsidR="00263943">
        <w:rPr>
          <w:spacing w:val="1"/>
        </w:rPr>
        <w:t xml:space="preserve">   </w:t>
      </w:r>
    </w:p>
    <w:p w14:paraId="35F0F425" w14:textId="77777777" w:rsidR="009E52D0" w:rsidRDefault="009E52D0" w:rsidP="009E52D0">
      <w:pPr>
        <w:pStyle w:val="References"/>
      </w:pPr>
      <w:r>
        <w:t xml:space="preserve">R. J. </w:t>
      </w:r>
      <w:proofErr w:type="spellStart"/>
      <w:r>
        <w:t>Hijmans</w:t>
      </w:r>
      <w:proofErr w:type="spellEnd"/>
      <w:r>
        <w:t xml:space="preserve"> and J. van </w:t>
      </w:r>
      <w:proofErr w:type="spellStart"/>
      <w:r>
        <w:t>Etten</w:t>
      </w:r>
      <w:proofErr w:type="spellEnd"/>
      <w:r>
        <w:t xml:space="preserve">, “Raster: Geographic analysis and modeling with raster data,” R Package Version 2.0-12, Jan. 12, 2012. [Online]. Available: </w:t>
      </w:r>
      <w:r>
        <w:rPr>
          <w:u w:val="single"/>
        </w:rPr>
        <w:t xml:space="preserve">http://CRAN.R-project.org/package=raster </w:t>
      </w:r>
    </w:p>
    <w:p w14:paraId="77D2EDA1" w14:textId="77777777" w:rsidR="001A60B1" w:rsidRPr="00D7612F" w:rsidRDefault="00D7612F" w:rsidP="00D7612F">
      <w:pPr>
        <w:pStyle w:val="References"/>
        <w:jc w:val="left"/>
      </w:pPr>
      <w:proofErr w:type="spellStart"/>
      <w:r w:rsidRPr="00D7612F">
        <w:rPr>
          <w:color w:val="000000"/>
        </w:rPr>
        <w:t>Teralyzer</w:t>
      </w:r>
      <w:proofErr w:type="spellEnd"/>
      <w:r w:rsidRPr="00D7612F">
        <w:rPr>
          <w:color w:val="000000"/>
        </w:rPr>
        <w:t xml:space="preserve">. </w:t>
      </w:r>
      <w:proofErr w:type="spellStart"/>
      <w:r w:rsidRPr="00D7612F">
        <w:rPr>
          <w:color w:val="000000"/>
        </w:rPr>
        <w:t>Lytera</w:t>
      </w:r>
      <w:proofErr w:type="spellEnd"/>
      <w:r w:rsidRPr="00D7612F">
        <w:rPr>
          <w:color w:val="000000"/>
        </w:rPr>
        <w:t xml:space="preserve"> UG, </w:t>
      </w:r>
      <w:proofErr w:type="spellStart"/>
      <w:r w:rsidRPr="00D7612F">
        <w:rPr>
          <w:color w:val="000000"/>
        </w:rPr>
        <w:t>Kirchhain</w:t>
      </w:r>
      <w:proofErr w:type="spellEnd"/>
      <w:r w:rsidRPr="00D7612F">
        <w:rPr>
          <w:color w:val="000000"/>
        </w:rPr>
        <w:t xml:space="preserve">, Germany [Online]. Available: </w:t>
      </w:r>
      <w:r>
        <w:rPr>
          <w:color w:val="000000"/>
        </w:rPr>
        <w:t>h</w:t>
      </w:r>
      <w:r w:rsidRPr="00D7612F">
        <w:rPr>
          <w:color w:val="000000"/>
        </w:rPr>
        <w:t>ttp://www.lytera.de/Terahertz_THz_Spectroscopy.php?id=home, Accessed on: Jun. 5, 2014</w:t>
      </w:r>
    </w:p>
    <w:p w14:paraId="71F3308C" w14:textId="77777777" w:rsidR="008E0645" w:rsidRDefault="008E0645" w:rsidP="001A60B1">
      <w:pPr>
        <w:widowControl w:val="0"/>
        <w:autoSpaceDE w:val="0"/>
        <w:autoSpaceDN w:val="0"/>
        <w:adjustRightInd w:val="0"/>
        <w:spacing w:before="5" w:line="140" w:lineRule="exact"/>
        <w:rPr>
          <w:color w:val="000000"/>
          <w:sz w:val="14"/>
          <w:szCs w:val="14"/>
        </w:rPr>
      </w:pPr>
    </w:p>
    <w:p w14:paraId="199A5CD4" w14:textId="77777777" w:rsidR="00D7612F" w:rsidRDefault="009F40FB" w:rsidP="009F40FB">
      <w:pPr>
        <w:widowControl w:val="0"/>
        <w:autoSpaceDE w:val="0"/>
        <w:autoSpaceDN w:val="0"/>
        <w:adjustRightInd w:val="0"/>
        <w:spacing w:line="239" w:lineRule="auto"/>
        <w:ind w:left="90" w:right="-54" w:hanging="90"/>
        <w:rPr>
          <w:i/>
          <w:iCs/>
          <w:color w:val="000000"/>
          <w:spacing w:val="1"/>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p>
    <w:p w14:paraId="51E7EF21" w14:textId="77777777" w:rsidR="00D7612F" w:rsidRPr="00735879" w:rsidRDefault="00D7612F" w:rsidP="00735879">
      <w:pPr>
        <w:rPr>
          <w:iCs/>
          <w:spacing w:val="1"/>
          <w:sz w:val="16"/>
          <w:szCs w:val="16"/>
        </w:rPr>
      </w:pPr>
      <w:r w:rsidRPr="00735879">
        <w:rPr>
          <w:sz w:val="16"/>
          <w:szCs w:val="16"/>
        </w:rPr>
        <w:t xml:space="preserve">Legislative body. Number of Congress, Session. (year, month day). </w:t>
      </w:r>
      <w:r w:rsidRPr="00735879">
        <w:rPr>
          <w:i/>
          <w:iCs/>
          <w:sz w:val="16"/>
          <w:szCs w:val="16"/>
        </w:rPr>
        <w:t>Number of bill or resolution</w:t>
      </w:r>
      <w:r w:rsidRPr="00735879">
        <w:rPr>
          <w:sz w:val="16"/>
          <w:szCs w:val="16"/>
        </w:rPr>
        <w:t xml:space="preserve">, </w:t>
      </w:r>
      <w:r w:rsidRPr="00735879">
        <w:rPr>
          <w:i/>
          <w:iCs/>
          <w:sz w:val="16"/>
          <w:szCs w:val="16"/>
        </w:rPr>
        <w:t>Title</w:t>
      </w:r>
      <w:r w:rsidRPr="00735879">
        <w:rPr>
          <w:sz w:val="16"/>
          <w:szCs w:val="16"/>
        </w:rPr>
        <w:t>. [Type of medium]. Available: site/path/file</w:t>
      </w:r>
    </w:p>
    <w:p w14:paraId="49CDB515" w14:textId="77777777" w:rsidR="001A60B1" w:rsidRPr="00735879" w:rsidRDefault="00D7612F" w:rsidP="00735879">
      <w:pPr>
        <w:rPr>
          <w:sz w:val="16"/>
          <w:szCs w:val="16"/>
        </w:rPr>
      </w:pPr>
      <w:r w:rsidRPr="00735879">
        <w:rPr>
          <w:b/>
          <w:i/>
          <w:iCs/>
          <w:spacing w:val="1"/>
          <w:sz w:val="16"/>
          <w:szCs w:val="16"/>
        </w:rPr>
        <w:t xml:space="preserve">NOTE: </w:t>
      </w:r>
      <w:r w:rsidR="001A60B1" w:rsidRPr="00735879">
        <w:rPr>
          <w:sz w:val="16"/>
          <w:szCs w:val="16"/>
        </w:rPr>
        <w:t>I</w:t>
      </w:r>
      <w:r w:rsidR="001A60B1" w:rsidRPr="00735879">
        <w:rPr>
          <w:spacing w:val="-1"/>
          <w:sz w:val="16"/>
          <w:szCs w:val="16"/>
        </w:rPr>
        <w:t>S</w:t>
      </w:r>
      <w:r w:rsidR="001A60B1" w:rsidRPr="00735879">
        <w:rPr>
          <w:sz w:val="16"/>
          <w:szCs w:val="16"/>
        </w:rPr>
        <w:t>O</w:t>
      </w:r>
      <w:r w:rsidR="001A60B1" w:rsidRPr="00735879">
        <w:rPr>
          <w:spacing w:val="1"/>
          <w:sz w:val="16"/>
          <w:szCs w:val="16"/>
        </w:rPr>
        <w:t xml:space="preserve"> </w:t>
      </w:r>
      <w:r w:rsidR="001A60B1" w:rsidRPr="00735879">
        <w:rPr>
          <w:sz w:val="16"/>
          <w:szCs w:val="16"/>
        </w:rPr>
        <w:t>r</w:t>
      </w:r>
      <w:r w:rsidR="001A60B1" w:rsidRPr="00735879">
        <w:rPr>
          <w:spacing w:val="-1"/>
          <w:sz w:val="16"/>
          <w:szCs w:val="16"/>
        </w:rPr>
        <w:t>e</w:t>
      </w:r>
      <w:r w:rsidR="00263943" w:rsidRPr="00735879">
        <w:rPr>
          <w:sz w:val="16"/>
          <w:szCs w:val="16"/>
        </w:rPr>
        <w:t>c</w:t>
      </w:r>
      <w:r w:rsidR="001A60B1" w:rsidRPr="00735879">
        <w:rPr>
          <w:sz w:val="16"/>
          <w:szCs w:val="16"/>
        </w:rPr>
        <w:t>ommends</w:t>
      </w:r>
      <w:r w:rsidR="001A60B1" w:rsidRPr="00735879">
        <w:rPr>
          <w:spacing w:val="40"/>
          <w:sz w:val="16"/>
          <w:szCs w:val="16"/>
        </w:rPr>
        <w:t xml:space="preserve"> </w:t>
      </w:r>
      <w:r w:rsidR="001A60B1" w:rsidRPr="00735879">
        <w:rPr>
          <w:sz w:val="16"/>
          <w:szCs w:val="16"/>
        </w:rPr>
        <w:t>that</w:t>
      </w:r>
      <w:r w:rsidR="001A60B1" w:rsidRPr="00735879">
        <w:rPr>
          <w:spacing w:val="38"/>
          <w:sz w:val="16"/>
          <w:szCs w:val="16"/>
        </w:rPr>
        <w:t xml:space="preserve"> </w:t>
      </w:r>
      <w:r w:rsidR="001A60B1" w:rsidRPr="00735879">
        <w:rPr>
          <w:sz w:val="16"/>
          <w:szCs w:val="16"/>
        </w:rPr>
        <w:t>capitalization</w:t>
      </w:r>
      <w:r w:rsidR="001A60B1" w:rsidRPr="00735879">
        <w:rPr>
          <w:spacing w:val="40"/>
          <w:sz w:val="16"/>
          <w:szCs w:val="16"/>
        </w:rPr>
        <w:t xml:space="preserve"> </w:t>
      </w:r>
      <w:r w:rsidR="001A60B1" w:rsidRPr="00735879">
        <w:rPr>
          <w:sz w:val="16"/>
          <w:szCs w:val="16"/>
        </w:rPr>
        <w:t>f</w:t>
      </w:r>
      <w:r w:rsidR="001A60B1" w:rsidRPr="00735879">
        <w:rPr>
          <w:spacing w:val="-1"/>
          <w:sz w:val="16"/>
          <w:szCs w:val="16"/>
        </w:rPr>
        <w:t>o</w:t>
      </w:r>
      <w:r w:rsidR="001A60B1" w:rsidRPr="00735879">
        <w:rPr>
          <w:sz w:val="16"/>
          <w:szCs w:val="16"/>
        </w:rPr>
        <w:t>llow</w:t>
      </w:r>
      <w:r w:rsidR="001A60B1" w:rsidRPr="00735879">
        <w:rPr>
          <w:spacing w:val="40"/>
          <w:sz w:val="16"/>
          <w:szCs w:val="16"/>
        </w:rPr>
        <w:t xml:space="preserve"> </w:t>
      </w:r>
      <w:r w:rsidR="001A60B1" w:rsidRPr="00735879">
        <w:rPr>
          <w:sz w:val="16"/>
          <w:szCs w:val="16"/>
        </w:rPr>
        <w:t>the</w:t>
      </w:r>
      <w:r w:rsidR="001A60B1" w:rsidRPr="00735879">
        <w:rPr>
          <w:spacing w:val="40"/>
          <w:sz w:val="16"/>
          <w:szCs w:val="16"/>
        </w:rPr>
        <w:t xml:space="preserve"> </w:t>
      </w:r>
      <w:r w:rsidR="001A60B1" w:rsidRPr="00735879">
        <w:rPr>
          <w:sz w:val="16"/>
          <w:szCs w:val="16"/>
        </w:rPr>
        <w:t>accepted</w:t>
      </w:r>
      <w:r w:rsidR="001A60B1" w:rsidRPr="00735879">
        <w:rPr>
          <w:spacing w:val="40"/>
          <w:sz w:val="16"/>
          <w:szCs w:val="16"/>
        </w:rPr>
        <w:t xml:space="preserve"> </w:t>
      </w:r>
      <w:r w:rsidR="001A60B1" w:rsidRPr="00735879">
        <w:rPr>
          <w:sz w:val="16"/>
          <w:szCs w:val="16"/>
        </w:rPr>
        <w:t>practice</w:t>
      </w:r>
      <w:r w:rsidR="001A60B1" w:rsidRPr="00735879">
        <w:rPr>
          <w:spacing w:val="40"/>
          <w:sz w:val="16"/>
          <w:szCs w:val="16"/>
        </w:rPr>
        <w:t xml:space="preserve"> </w:t>
      </w:r>
      <w:r w:rsidR="001A60B1" w:rsidRPr="00735879">
        <w:rPr>
          <w:sz w:val="16"/>
          <w:szCs w:val="16"/>
        </w:rPr>
        <w:t>for 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la</w:t>
      </w:r>
      <w:r w:rsidR="001A60B1" w:rsidRPr="00735879">
        <w:rPr>
          <w:spacing w:val="-1"/>
          <w:sz w:val="16"/>
          <w:szCs w:val="16"/>
        </w:rPr>
        <w:t>n</w:t>
      </w:r>
      <w:r w:rsidR="001A60B1" w:rsidRPr="00735879">
        <w:rPr>
          <w:sz w:val="16"/>
          <w:szCs w:val="16"/>
        </w:rPr>
        <w:t>gu</w:t>
      </w:r>
      <w:r w:rsidR="001A60B1" w:rsidRPr="00735879">
        <w:rPr>
          <w:spacing w:val="-1"/>
          <w:sz w:val="16"/>
          <w:szCs w:val="16"/>
        </w:rPr>
        <w:t>a</w:t>
      </w:r>
      <w:r w:rsidR="001A60B1" w:rsidRPr="00735879">
        <w:rPr>
          <w:sz w:val="16"/>
          <w:szCs w:val="16"/>
        </w:rPr>
        <w:t>ge</w:t>
      </w:r>
      <w:r w:rsidR="001A60B1" w:rsidRPr="00735879">
        <w:rPr>
          <w:spacing w:val="-1"/>
          <w:sz w:val="16"/>
          <w:szCs w:val="16"/>
        </w:rPr>
        <w:t xml:space="preserve"> o</w:t>
      </w:r>
      <w:r w:rsidR="001A60B1" w:rsidRPr="00735879">
        <w:rPr>
          <w:sz w:val="16"/>
          <w:szCs w:val="16"/>
        </w:rPr>
        <w:t>r</w:t>
      </w:r>
      <w:r w:rsidR="001A60B1" w:rsidRPr="00735879">
        <w:rPr>
          <w:spacing w:val="1"/>
          <w:sz w:val="16"/>
          <w:szCs w:val="16"/>
        </w:rPr>
        <w:t xml:space="preserve"> </w:t>
      </w:r>
      <w:r w:rsidR="001A60B1" w:rsidRPr="00735879">
        <w:rPr>
          <w:sz w:val="16"/>
          <w:szCs w:val="16"/>
        </w:rPr>
        <w:t>s</w:t>
      </w:r>
      <w:r w:rsidR="001A60B1" w:rsidRPr="00735879">
        <w:rPr>
          <w:spacing w:val="-1"/>
          <w:sz w:val="16"/>
          <w:szCs w:val="16"/>
        </w:rPr>
        <w:t>c</w:t>
      </w:r>
      <w:r w:rsidR="001A60B1" w:rsidRPr="00735879">
        <w:rPr>
          <w:sz w:val="16"/>
          <w:szCs w:val="16"/>
        </w:rPr>
        <w:t xml:space="preserve">ript in </w:t>
      </w:r>
      <w:r w:rsidR="001A60B1" w:rsidRPr="00735879">
        <w:rPr>
          <w:spacing w:val="-1"/>
          <w:sz w:val="16"/>
          <w:szCs w:val="16"/>
        </w:rPr>
        <w:t>w</w:t>
      </w:r>
      <w:r w:rsidR="001A60B1" w:rsidRPr="00735879">
        <w:rPr>
          <w:spacing w:val="1"/>
          <w:sz w:val="16"/>
          <w:szCs w:val="16"/>
        </w:rPr>
        <w:t>h</w:t>
      </w:r>
      <w:r w:rsidR="001A60B1" w:rsidRPr="00735879">
        <w:rPr>
          <w:sz w:val="16"/>
          <w:szCs w:val="16"/>
        </w:rPr>
        <w:t>i</w:t>
      </w:r>
      <w:r w:rsidR="001A60B1" w:rsidRPr="00735879">
        <w:rPr>
          <w:spacing w:val="-1"/>
          <w:sz w:val="16"/>
          <w:szCs w:val="16"/>
        </w:rPr>
        <w:t>c</w:t>
      </w:r>
      <w:r w:rsidR="001A60B1" w:rsidRPr="00735879">
        <w:rPr>
          <w:sz w:val="16"/>
          <w:szCs w:val="16"/>
        </w:rPr>
        <w:t>h</w:t>
      </w:r>
      <w:r w:rsidR="001A60B1" w:rsidRPr="00735879">
        <w:rPr>
          <w:spacing w:val="1"/>
          <w:sz w:val="16"/>
          <w:szCs w:val="16"/>
        </w:rPr>
        <w:t xml:space="preserve"> </w:t>
      </w:r>
      <w:r w:rsidR="001A60B1" w:rsidRPr="00735879">
        <w:rPr>
          <w:sz w:val="16"/>
          <w:szCs w:val="16"/>
        </w:rPr>
        <w:t>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i</w:t>
      </w:r>
      <w:r w:rsidR="001A60B1" w:rsidRPr="00735879">
        <w:rPr>
          <w:spacing w:val="-1"/>
          <w:sz w:val="16"/>
          <w:szCs w:val="16"/>
        </w:rPr>
        <w:t>n</w:t>
      </w:r>
      <w:r w:rsidR="001A60B1" w:rsidRPr="00735879">
        <w:rPr>
          <w:sz w:val="16"/>
          <w:szCs w:val="16"/>
        </w:rPr>
        <w:t>f</w:t>
      </w:r>
      <w:r w:rsidR="001A60B1" w:rsidRPr="00735879">
        <w:rPr>
          <w:spacing w:val="-1"/>
          <w:sz w:val="16"/>
          <w:szCs w:val="16"/>
        </w:rPr>
        <w:t>o</w:t>
      </w:r>
      <w:r w:rsidR="001A60B1" w:rsidRPr="00735879">
        <w:rPr>
          <w:sz w:val="16"/>
          <w:szCs w:val="16"/>
        </w:rPr>
        <w:t>r</w:t>
      </w:r>
      <w:r w:rsidR="001A60B1" w:rsidRPr="00735879">
        <w:rPr>
          <w:spacing w:val="-2"/>
          <w:sz w:val="16"/>
          <w:szCs w:val="16"/>
        </w:rPr>
        <w:t>m</w:t>
      </w:r>
      <w:r w:rsidR="001A60B1" w:rsidRPr="00735879">
        <w:rPr>
          <w:sz w:val="16"/>
          <w:szCs w:val="16"/>
        </w:rPr>
        <w:t>ation is</w:t>
      </w:r>
      <w:r w:rsidR="001A60B1" w:rsidRPr="00735879">
        <w:rPr>
          <w:spacing w:val="-1"/>
          <w:sz w:val="16"/>
          <w:szCs w:val="16"/>
        </w:rPr>
        <w:t xml:space="preserve"> </w:t>
      </w:r>
      <w:r w:rsidR="001A60B1" w:rsidRPr="00735879">
        <w:rPr>
          <w:sz w:val="16"/>
          <w:szCs w:val="16"/>
        </w:rPr>
        <w:t>giv</w:t>
      </w:r>
      <w:r w:rsidR="001A60B1" w:rsidRPr="00735879">
        <w:rPr>
          <w:spacing w:val="-1"/>
          <w:sz w:val="16"/>
          <w:szCs w:val="16"/>
        </w:rPr>
        <w:t>e</w:t>
      </w:r>
      <w:r w:rsidR="001A60B1" w:rsidRPr="00735879">
        <w:rPr>
          <w:sz w:val="16"/>
          <w:szCs w:val="16"/>
        </w:rPr>
        <w:t>n.</w:t>
      </w:r>
    </w:p>
    <w:p w14:paraId="73A8B646" w14:textId="77777777" w:rsidR="001A60B1" w:rsidRDefault="001A60B1" w:rsidP="004F23A0">
      <w:pPr>
        <w:widowControl w:val="0"/>
        <w:autoSpaceDE w:val="0"/>
        <w:autoSpaceDN w:val="0"/>
        <w:adjustRightInd w:val="0"/>
        <w:spacing w:before="37"/>
        <w:ind w:right="-20"/>
        <w:rPr>
          <w:color w:val="000000"/>
        </w:rPr>
      </w:pPr>
      <w:r>
        <w:rPr>
          <w:i/>
          <w:iCs/>
          <w:color w:val="000000"/>
        </w:rPr>
        <w:t>Example:</w:t>
      </w:r>
    </w:p>
    <w:p w14:paraId="2A659EDB" w14:textId="77777777" w:rsidR="00D7612F" w:rsidRDefault="00D7612F" w:rsidP="00D7612F">
      <w:pPr>
        <w:pStyle w:val="References"/>
      </w:pPr>
      <w:r>
        <w:t xml:space="preserve">U.S. House. 102nd Congress, 1st Session. (1991, Jan. 11). </w:t>
      </w:r>
      <w:r>
        <w:rPr>
          <w:i/>
          <w:iCs/>
        </w:rPr>
        <w:t>H. Con. Res. 1, Sense of the Congress on Approval of Military Action</w:t>
      </w:r>
      <w:r>
        <w:t xml:space="preserve">. [Online]. Available: LEXIS Library: GENFED File: BILLS </w:t>
      </w:r>
    </w:p>
    <w:p w14:paraId="178C021D" w14:textId="77777777" w:rsidR="001A60B1" w:rsidRDefault="00D7612F" w:rsidP="00D7612F">
      <w:pPr>
        <w:pStyle w:val="References"/>
        <w:numPr>
          <w:ilvl w:val="0"/>
          <w:numId w:val="0"/>
        </w:numPr>
        <w:ind w:left="1170"/>
      </w:pPr>
      <w:r>
        <w:t xml:space="preserve"> </w:t>
      </w:r>
    </w:p>
    <w:p w14:paraId="7139E21B" w14:textId="77777777" w:rsidR="009F40FB" w:rsidRDefault="009F40FB" w:rsidP="009F40FB">
      <w:pPr>
        <w:pStyle w:val="References"/>
        <w:numPr>
          <w:ilvl w:val="0"/>
          <w:numId w:val="0"/>
        </w:numPr>
        <w:ind w:left="360"/>
      </w:pPr>
    </w:p>
    <w:p w14:paraId="54A42243" w14:textId="77777777" w:rsidR="00735879" w:rsidRDefault="00735879" w:rsidP="00C378A1">
      <w:pPr>
        <w:autoSpaceDE w:val="0"/>
        <w:autoSpaceDN w:val="0"/>
        <w:adjustRightInd w:val="0"/>
        <w:rPr>
          <w:rFonts w:ascii="TimesNewRomanPS-ItalicMT" w:hAnsi="TimesNewRomanPS-ItalicMT" w:cs="TimesNewRomanPS-ItalicMT"/>
          <w:i/>
          <w:iCs/>
        </w:rPr>
      </w:pPr>
    </w:p>
    <w:p w14:paraId="37C3594E" w14:textId="77777777" w:rsidR="00735879" w:rsidRDefault="00735879" w:rsidP="00C378A1">
      <w:pPr>
        <w:autoSpaceDE w:val="0"/>
        <w:autoSpaceDN w:val="0"/>
        <w:adjustRightInd w:val="0"/>
        <w:rPr>
          <w:rFonts w:ascii="TimesNewRomanPS-ItalicMT" w:hAnsi="TimesNewRomanPS-ItalicMT" w:cs="TimesNewRomanPS-ItalicMT"/>
          <w:i/>
          <w:iCs/>
        </w:rPr>
      </w:pPr>
    </w:p>
    <w:p w14:paraId="5C45CD91"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14:paraId="7CEC1168" w14:textId="77777777" w:rsidR="00C378A1" w:rsidRPr="00735879" w:rsidRDefault="001B2686" w:rsidP="00735879">
      <w:pPr>
        <w:rPr>
          <w:sz w:val="16"/>
          <w:szCs w:val="16"/>
        </w:rPr>
      </w:pPr>
      <w:r w:rsidRPr="00735879">
        <w:rPr>
          <w:sz w:val="16"/>
          <w:szCs w:val="16"/>
        </w:rPr>
        <w:lastRenderedPageBreak/>
        <w:t>N</w:t>
      </w:r>
      <w:r w:rsidR="00C378A1" w:rsidRPr="00735879">
        <w:rPr>
          <w:sz w:val="16"/>
          <w:szCs w:val="16"/>
        </w:rPr>
        <w:t xml:space="preserve">ame of the invention, by inventor’s name. (year, month day). </w:t>
      </w:r>
      <w:r w:rsidR="00C378A1" w:rsidRPr="00735879">
        <w:rPr>
          <w:iCs/>
          <w:sz w:val="16"/>
          <w:szCs w:val="16"/>
        </w:rPr>
        <w:t>Patent Number</w:t>
      </w:r>
      <w:r w:rsidR="00C378A1" w:rsidRPr="00735879">
        <w:rPr>
          <w:i/>
          <w:iCs/>
          <w:sz w:val="16"/>
          <w:szCs w:val="16"/>
        </w:rPr>
        <w:t xml:space="preserve"> </w:t>
      </w:r>
      <w:r w:rsidR="00C378A1" w:rsidRPr="00735879">
        <w:rPr>
          <w:sz w:val="16"/>
          <w:szCs w:val="16"/>
        </w:rPr>
        <w:t>[Type of medium]. Available:</w:t>
      </w:r>
      <w:r w:rsidR="008E0645" w:rsidRPr="00735879">
        <w:rPr>
          <w:sz w:val="16"/>
          <w:szCs w:val="16"/>
        </w:rPr>
        <w:t xml:space="preserve"> </w:t>
      </w:r>
      <w:r w:rsidR="00C378A1" w:rsidRPr="00735879">
        <w:rPr>
          <w:sz w:val="16"/>
          <w:szCs w:val="16"/>
        </w:rPr>
        <w:t>site/path/file</w:t>
      </w:r>
    </w:p>
    <w:p w14:paraId="0764CBE7"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14:paraId="40EF1FFB" w14:textId="77777777" w:rsidR="00C378A1" w:rsidRDefault="001B2686" w:rsidP="001B2686">
      <w:pPr>
        <w:pStyle w:val="References"/>
        <w:jc w:val="left"/>
        <w:rPr>
          <w:rFonts w:ascii="TimesNewRomanPS-ItalicMT" w:hAnsi="TimesNewRomanPS-ItalicMT" w:cs="TimesNewRomanPS-ItalicMT"/>
          <w:i/>
          <w:iCs/>
        </w:rPr>
      </w:pPr>
      <w:r>
        <w:t>Musical toothbrush with</w:t>
      </w:r>
      <w:r w:rsidR="00C378A1">
        <w:t xml:space="preserve"> mirror, by L.M.R. Brooks. (1992, May 19). </w:t>
      </w:r>
      <w:r w:rsidR="00C378A1" w:rsidRPr="00D7612F">
        <w:rPr>
          <w:rFonts w:ascii="TimesNewRomanPS-ItalicMT" w:hAnsi="TimesNewRomanPS-ItalicMT" w:cs="TimesNewRomanPS-ItalicMT"/>
          <w:iCs/>
        </w:rPr>
        <w:t>Patent D 326 189</w:t>
      </w:r>
      <w:r>
        <w:rPr>
          <w:rFonts w:ascii="TimesNewRomanPS-ItalicMT" w:hAnsi="TimesNewRomanPS-ItalicMT" w:cs="TimesNewRomanPS-ItalicMT"/>
          <w:iCs/>
        </w:rPr>
        <w:t xml:space="preserve"> </w:t>
      </w:r>
    </w:p>
    <w:p w14:paraId="30AAA977" w14:textId="77777777" w:rsidR="00C11E83" w:rsidRDefault="001B2686" w:rsidP="001B2686">
      <w:pPr>
        <w:pStyle w:val="References"/>
        <w:numPr>
          <w:ilvl w:val="0"/>
          <w:numId w:val="0"/>
        </w:numPr>
        <w:ind w:left="360"/>
        <w:jc w:val="left"/>
        <w:rPr>
          <w:rFonts w:ascii="TimesNewRomanPS-ItalicMT" w:hAnsi="TimesNewRomanPS-ItalicMT" w:cs="TimesNewRomanPS-ItalicMT"/>
          <w:i/>
          <w:iCs/>
        </w:rPr>
      </w:pPr>
      <w:r>
        <w:t xml:space="preserve">                    </w:t>
      </w:r>
      <w:r w:rsidR="00C378A1">
        <w:t xml:space="preserve">[Online]. Available: NEXIS Library: LEXPAT File: </w:t>
      </w:r>
      <w:r>
        <w:t xml:space="preserve">  DES </w:t>
      </w:r>
    </w:p>
    <w:p w14:paraId="1E34066F" w14:textId="77777777" w:rsidR="00C11E83" w:rsidRDefault="00C11E83" w:rsidP="00C11E83">
      <w:pPr>
        <w:widowControl w:val="0"/>
        <w:autoSpaceDE w:val="0"/>
        <w:autoSpaceDN w:val="0"/>
        <w:adjustRightInd w:val="0"/>
        <w:ind w:right="-20"/>
        <w:rPr>
          <w:rFonts w:ascii="TimesNewRomanPS-ItalicMT" w:hAnsi="TimesNewRomanPS-ItalicMT" w:cs="TimesNewRomanPS-ItalicMT"/>
          <w:i/>
          <w:iCs/>
        </w:rPr>
      </w:pPr>
    </w:p>
    <w:p w14:paraId="4CE79FBF" w14:textId="77777777"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14:paraId="6CE850E7" w14:textId="77777777" w:rsidR="00C11E83" w:rsidRPr="00735879" w:rsidRDefault="00C11E83" w:rsidP="00735879">
      <w:pPr>
        <w:rPr>
          <w:i/>
          <w:iCs/>
          <w:sz w:val="16"/>
          <w:szCs w:val="16"/>
        </w:rPr>
      </w:pPr>
      <w:r w:rsidRPr="00735879">
        <w:rPr>
          <w:sz w:val="16"/>
          <w:szCs w:val="16"/>
        </w:rPr>
        <w:t xml:space="preserve">J. K. Author, “Title of paper,” in </w:t>
      </w:r>
      <w:r w:rsidRPr="00735879">
        <w:rPr>
          <w:i/>
          <w:iCs/>
          <w:sz w:val="16"/>
          <w:szCs w:val="16"/>
        </w:rPr>
        <w:t>Abbreviated Name of Conf.</w:t>
      </w:r>
      <w:r w:rsidRPr="00735879">
        <w:rPr>
          <w:sz w:val="16"/>
          <w:szCs w:val="16"/>
        </w:rPr>
        <w:t xml:space="preserve">, City of Conf., Abbrev. State (if given), </w:t>
      </w:r>
      <w:r w:rsidR="00D7612F" w:rsidRPr="00735879">
        <w:rPr>
          <w:sz w:val="16"/>
          <w:szCs w:val="16"/>
        </w:rPr>
        <w:t xml:space="preserve">Country, </w:t>
      </w:r>
      <w:r w:rsidRPr="00735879">
        <w:rPr>
          <w:sz w:val="16"/>
          <w:szCs w:val="16"/>
        </w:rPr>
        <w:t xml:space="preserve">year, pp. </w:t>
      </w:r>
      <w:proofErr w:type="spellStart"/>
      <w:r w:rsidRPr="00735879">
        <w:rPr>
          <w:i/>
          <w:iCs/>
          <w:sz w:val="16"/>
          <w:szCs w:val="16"/>
        </w:rPr>
        <w:t>xxxxxx</w:t>
      </w:r>
      <w:proofErr w:type="spellEnd"/>
      <w:r w:rsidRPr="00735879">
        <w:rPr>
          <w:i/>
          <w:iCs/>
          <w:sz w:val="16"/>
          <w:szCs w:val="16"/>
        </w:rPr>
        <w:t>.</w:t>
      </w:r>
    </w:p>
    <w:p w14:paraId="2774AB0D" w14:textId="77777777"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14:paraId="41D2D263" w14:textId="77777777"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 xml:space="preserve">s- </w:t>
      </w:r>
      <w:proofErr w:type="spellStart"/>
      <w:r>
        <w:t>s</w:t>
      </w:r>
      <w:r>
        <w:rPr>
          <w:spacing w:val="-1"/>
        </w:rPr>
        <w:t>i</w:t>
      </w:r>
      <w:r>
        <w:t>vely</w:t>
      </w:r>
      <w:proofErr w:type="spellEnd"/>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sidR="00D7612F">
        <w:rPr>
          <w:i/>
          <w:iCs/>
        </w:rPr>
        <w:t xml:space="preserve"> </w:t>
      </w:r>
      <w:r w:rsidR="00D7612F">
        <w:rPr>
          <w:iCs/>
        </w:rPr>
        <w:t>Boston, MA, USA,</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14:paraId="4FDDF070" w14:textId="77777777"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14:paraId="105DD5AD" w14:textId="77777777" w:rsidR="00C11E83" w:rsidRDefault="00C11E83" w:rsidP="003F26BD">
      <w:pPr>
        <w:pStyle w:val="References"/>
      </w:pPr>
      <w:r>
        <w:t>D.</w:t>
      </w:r>
      <w:r>
        <w:rPr>
          <w:spacing w:val="20"/>
        </w:rPr>
        <w:t xml:space="preserve"> </w:t>
      </w:r>
      <w:proofErr w:type="spellStart"/>
      <w:r>
        <w:rPr>
          <w:spacing w:val="-1"/>
        </w:rPr>
        <w:t>E</w:t>
      </w:r>
      <w:r>
        <w:rPr>
          <w:spacing w:val="1"/>
        </w:rPr>
        <w:t>b</w:t>
      </w:r>
      <w:r>
        <w:rPr>
          <w:spacing w:val="-1"/>
        </w:rPr>
        <w:t>e</w:t>
      </w:r>
      <w:r>
        <w:rPr>
          <w:spacing w:val="1"/>
        </w:rPr>
        <w:t>h</w:t>
      </w:r>
      <w:r>
        <w:t>a</w:t>
      </w:r>
      <w:r>
        <w:rPr>
          <w:spacing w:val="-1"/>
        </w:rPr>
        <w:t>r</w:t>
      </w:r>
      <w:r>
        <w:t>d</w:t>
      </w:r>
      <w:proofErr w:type="spellEnd"/>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rsidRPr="00735879">
        <w:rPr>
          <w:i/>
        </w:rPr>
        <w:t>2nd</w:t>
      </w:r>
      <w:r w:rsidRPr="00735879">
        <w:rPr>
          <w:i/>
          <w:spacing w:val="1"/>
        </w:rPr>
        <w:t xml:space="preserve"> </w:t>
      </w:r>
      <w:r w:rsidRPr="00735879">
        <w:rPr>
          <w:i/>
          <w:spacing w:val="-1"/>
        </w:rPr>
        <w:t>I</w:t>
      </w:r>
      <w:r w:rsidRPr="00735879">
        <w:rPr>
          <w:i/>
          <w:spacing w:val="1"/>
        </w:rPr>
        <w:t>n</w:t>
      </w:r>
      <w:r w:rsidRPr="00735879">
        <w:rPr>
          <w:i/>
          <w:spacing w:val="-1"/>
        </w:rPr>
        <w:t>t</w:t>
      </w:r>
      <w:r w:rsidRPr="00735879">
        <w:rPr>
          <w:i/>
        </w:rPr>
        <w:t>. C</w:t>
      </w:r>
      <w:r w:rsidRPr="00735879">
        <w:rPr>
          <w:i/>
          <w:spacing w:val="1"/>
        </w:rPr>
        <w:t>o</w:t>
      </w:r>
      <w:r w:rsidRPr="00735879">
        <w:rPr>
          <w:i/>
        </w:rPr>
        <w:t>n</w:t>
      </w:r>
      <w:r w:rsidRPr="00735879">
        <w:rPr>
          <w:i/>
          <w:spacing w:val="1"/>
        </w:rPr>
        <w:t>f</w:t>
      </w:r>
      <w:r w:rsidRPr="00735879">
        <w:rPr>
          <w:i/>
        </w:rPr>
        <w:t>.</w:t>
      </w:r>
      <w:r w:rsidRPr="00735879">
        <w:rPr>
          <w:i/>
          <w:spacing w:val="15"/>
        </w:rPr>
        <w:t xml:space="preserve"> </w:t>
      </w:r>
      <w:r w:rsidRPr="00735879">
        <w:rPr>
          <w:i/>
          <w:spacing w:val="1"/>
        </w:rPr>
        <w:t>Op</w:t>
      </w:r>
      <w:r w:rsidRPr="00735879">
        <w:rPr>
          <w:i/>
        </w:rPr>
        <w:t>tical</w:t>
      </w:r>
      <w:r w:rsidRPr="00735879">
        <w:rPr>
          <w:i/>
          <w:spacing w:val="15"/>
        </w:rPr>
        <w:t xml:space="preserve"> </w:t>
      </w:r>
      <w:r w:rsidRPr="00735879">
        <w:rPr>
          <w:i/>
        </w:rPr>
        <w:t>Fi</w:t>
      </w:r>
      <w:r w:rsidRPr="00735879">
        <w:rPr>
          <w:i/>
          <w:spacing w:val="1"/>
        </w:rPr>
        <w:t>b</w:t>
      </w:r>
      <w:r w:rsidRPr="00735879">
        <w:rPr>
          <w:i/>
        </w:rPr>
        <w:t>er</w:t>
      </w:r>
      <w:r w:rsidRPr="00735879">
        <w:rPr>
          <w:i/>
          <w:spacing w:val="15"/>
        </w:rPr>
        <w:t xml:space="preserve"> </w:t>
      </w:r>
      <w:r w:rsidRPr="00735879">
        <w:rPr>
          <w:i/>
        </w:rPr>
        <w:t>Senso</w:t>
      </w:r>
      <w:r w:rsidRPr="00735879">
        <w:rPr>
          <w:i/>
          <w:spacing w:val="1"/>
        </w:rPr>
        <w:t>r</w:t>
      </w:r>
      <w:r w:rsidRPr="00735879">
        <w:rPr>
          <w:i/>
        </w:rP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14:paraId="7ADB1148" w14:textId="77777777" w:rsidR="00C11E83" w:rsidRDefault="00C11E83" w:rsidP="00C11E83">
      <w:pPr>
        <w:widowControl w:val="0"/>
        <w:autoSpaceDE w:val="0"/>
        <w:autoSpaceDN w:val="0"/>
        <w:adjustRightInd w:val="0"/>
        <w:spacing w:before="6" w:line="140" w:lineRule="exact"/>
        <w:rPr>
          <w:color w:val="000000"/>
          <w:sz w:val="14"/>
          <w:szCs w:val="14"/>
        </w:rPr>
      </w:pPr>
    </w:p>
    <w:p w14:paraId="4132E347" w14:textId="77777777"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14:paraId="5845F8D4" w14:textId="77777777" w:rsidR="00B47B59" w:rsidRPr="00735879" w:rsidRDefault="00B47B59" w:rsidP="00735879">
      <w:pPr>
        <w:rPr>
          <w:sz w:val="16"/>
          <w:szCs w:val="16"/>
        </w:rPr>
      </w:pPr>
      <w:r w:rsidRPr="00735879">
        <w:rPr>
          <w:sz w:val="16"/>
          <w:szCs w:val="16"/>
        </w:rPr>
        <w:t xml:space="preserve">J. K. Author, “Title of patent,” U.S. Patent </w:t>
      </w:r>
      <w:r w:rsidRPr="00735879">
        <w:rPr>
          <w:i/>
          <w:iCs/>
          <w:sz w:val="16"/>
          <w:szCs w:val="16"/>
        </w:rPr>
        <w:t xml:space="preserve">x xxx </w:t>
      </w:r>
      <w:proofErr w:type="spellStart"/>
      <w:r w:rsidRPr="00735879">
        <w:rPr>
          <w:i/>
          <w:iCs/>
          <w:sz w:val="16"/>
          <w:szCs w:val="16"/>
        </w:rPr>
        <w:t>xxx</w:t>
      </w:r>
      <w:proofErr w:type="spellEnd"/>
      <w:r w:rsidRPr="00735879">
        <w:rPr>
          <w:sz w:val="16"/>
          <w:szCs w:val="16"/>
        </w:rPr>
        <w:t>, Abbrev. Month, day, year.</w:t>
      </w:r>
    </w:p>
    <w:p w14:paraId="0F67B549" w14:textId="77777777"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14:paraId="18A263F3" w14:textId="77777777" w:rsidR="00C11E83" w:rsidRDefault="00C11E83" w:rsidP="003F26BD">
      <w:pPr>
        <w:pStyle w:val="References"/>
      </w:pPr>
      <w:r>
        <w:t xml:space="preserve">G. </w:t>
      </w:r>
      <w:proofErr w:type="spellStart"/>
      <w:r>
        <w:rPr>
          <w:spacing w:val="-2"/>
        </w:rPr>
        <w:t>B</w:t>
      </w:r>
      <w:r>
        <w:t>randli</w:t>
      </w:r>
      <w:proofErr w:type="spellEnd"/>
      <w:r>
        <w:t xml:space="preserve">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proofErr w:type="gramStart"/>
      <w:r>
        <w:t>,”</w:t>
      </w:r>
      <w:r>
        <w:rPr>
          <w:spacing w:val="-1"/>
        </w:rPr>
        <w:t xml:space="preserve"> </w:t>
      </w:r>
      <w:r w:rsidR="00DF77C8">
        <w:rPr>
          <w:spacing w:val="-1"/>
        </w:rPr>
        <w:t xml:space="preserve"> </w:t>
      </w:r>
      <w:r>
        <w:t>U</w:t>
      </w:r>
      <w:r>
        <w:rPr>
          <w:spacing w:val="-1"/>
        </w:rPr>
        <w:t>.</w:t>
      </w:r>
      <w:r>
        <w:t>S.</w:t>
      </w:r>
      <w:proofErr w:type="gramEnd"/>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14:paraId="28E11E1F" w14:textId="77777777"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14:paraId="5F4D519E" w14:textId="77777777" w:rsidR="00C378A1" w:rsidRPr="00735879" w:rsidRDefault="001B2686" w:rsidP="00735879">
      <w:pPr>
        <w:rPr>
          <w:sz w:val="16"/>
          <w:szCs w:val="16"/>
        </w:rPr>
      </w:pPr>
      <w:r w:rsidRPr="00735879">
        <w:rPr>
          <w:sz w:val="16"/>
          <w:szCs w:val="16"/>
        </w:rPr>
        <w:t xml:space="preserve">a) </w:t>
      </w:r>
      <w:r w:rsidR="00C378A1" w:rsidRPr="00735879">
        <w:rPr>
          <w:sz w:val="16"/>
          <w:szCs w:val="16"/>
        </w:rPr>
        <w:t>J. K. Author, “Title of thesis,” M.S. thesis, Abbrev. Dept., Abbrev. Univ., City of Univ., Abbrev. State, year.</w:t>
      </w:r>
    </w:p>
    <w:p w14:paraId="344109BE" w14:textId="77777777"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dissertation,” Ph.D. dissertation, Abbrev. Dept., Abbrev. Univ., City of Univ., Abbrev. State,</w:t>
      </w:r>
      <w:r w:rsidR="00837E47" w:rsidRPr="00735879">
        <w:rPr>
          <w:sz w:val="16"/>
          <w:szCs w:val="16"/>
        </w:rPr>
        <w:t xml:space="preserve"> </w:t>
      </w:r>
      <w:r w:rsidR="00C378A1" w:rsidRPr="00735879">
        <w:rPr>
          <w:sz w:val="16"/>
          <w:szCs w:val="16"/>
        </w:rPr>
        <w:t>year.</w:t>
      </w:r>
    </w:p>
    <w:p w14:paraId="3E1F94B7"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5C991063" w14:textId="77777777" w:rsidR="00C378A1" w:rsidRDefault="00C378A1" w:rsidP="00837E47">
      <w:pPr>
        <w:pStyle w:val="References"/>
      </w:pPr>
      <w:r>
        <w:t>J. O. Williams, “Narrow-band analyzer,” Ph.D. dissertation, Dept. Elect. Eng., Harvard Univ., Cambridge, MA</w:t>
      </w:r>
      <w:r w:rsidR="001B2686">
        <w:t>, USA</w:t>
      </w:r>
      <w:r>
        <w:t>,</w:t>
      </w:r>
      <w:r w:rsidR="00263943">
        <w:t xml:space="preserve"> </w:t>
      </w:r>
      <w:r>
        <w:t>1993.</w:t>
      </w:r>
    </w:p>
    <w:p w14:paraId="771692FC" w14:textId="77777777" w:rsidR="00C378A1" w:rsidRPr="00837E47" w:rsidRDefault="00C378A1" w:rsidP="00837E47">
      <w:pPr>
        <w:pStyle w:val="References"/>
      </w:pPr>
      <w:r>
        <w:t>N. Kawasaki, “Parametric study of thermal and chemical nonequilibrium nozzle flow,” M.S. thesis, Dept. Electron.</w:t>
      </w:r>
      <w:r w:rsidR="00263943">
        <w:t xml:space="preserve"> </w:t>
      </w:r>
      <w:r>
        <w:t>Eng., Osaka Univ., Osaka, Japan, 1993.</w:t>
      </w:r>
    </w:p>
    <w:p w14:paraId="3811B267" w14:textId="77777777"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14:paraId="19F5DFC7" w14:textId="77777777" w:rsidR="00C378A1" w:rsidRPr="00735879" w:rsidRDefault="001B2686" w:rsidP="00735879">
      <w:pPr>
        <w:rPr>
          <w:sz w:val="16"/>
          <w:szCs w:val="16"/>
        </w:rPr>
      </w:pPr>
      <w:r w:rsidRPr="00735879">
        <w:rPr>
          <w:sz w:val="16"/>
          <w:szCs w:val="16"/>
        </w:rPr>
        <w:t xml:space="preserve">a) </w:t>
      </w:r>
      <w:r w:rsidR="00C378A1" w:rsidRPr="00735879">
        <w:rPr>
          <w:sz w:val="16"/>
          <w:szCs w:val="16"/>
        </w:rPr>
        <w:t>J. K. Author, private communication, Abbrev. Month, year.</w:t>
      </w:r>
    </w:p>
    <w:p w14:paraId="08969E47" w14:textId="77777777"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paper,” unpublished.</w:t>
      </w:r>
    </w:p>
    <w:p w14:paraId="1542BA20" w14:textId="77777777" w:rsidR="00B65BD3" w:rsidRPr="00735879" w:rsidRDefault="001B2686" w:rsidP="00735879">
      <w:pPr>
        <w:rPr>
          <w:sz w:val="16"/>
          <w:szCs w:val="16"/>
        </w:rPr>
      </w:pPr>
      <w:r w:rsidRPr="00735879">
        <w:rPr>
          <w:sz w:val="16"/>
          <w:szCs w:val="16"/>
        </w:rPr>
        <w:t xml:space="preserve">c) </w:t>
      </w:r>
      <w:r w:rsidR="00B65BD3" w:rsidRPr="00735879">
        <w:rPr>
          <w:sz w:val="16"/>
          <w:szCs w:val="16"/>
        </w:rPr>
        <w:t>J. K. Author, “Title of paper,” to be published.</w:t>
      </w:r>
    </w:p>
    <w:p w14:paraId="3BEB172C"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44E4B9A4" w14:textId="77777777" w:rsidR="00C378A1" w:rsidRDefault="00C378A1" w:rsidP="00837E47">
      <w:pPr>
        <w:pStyle w:val="References"/>
      </w:pPr>
      <w:r>
        <w:t>A. Harrison, private communication, May 1995.</w:t>
      </w:r>
    </w:p>
    <w:p w14:paraId="15B2AD6F" w14:textId="77777777" w:rsidR="00C378A1" w:rsidRDefault="00C378A1" w:rsidP="00837E47">
      <w:pPr>
        <w:pStyle w:val="References"/>
      </w:pPr>
      <w:r>
        <w:t>B. Smith, “An approach to graphs of linear forms,” unpublished.</w:t>
      </w:r>
    </w:p>
    <w:p w14:paraId="02B44189" w14:textId="77777777" w:rsidR="00C378A1" w:rsidRDefault="00C378A1" w:rsidP="00837E47">
      <w:pPr>
        <w:pStyle w:val="References"/>
      </w:pPr>
      <w:r>
        <w:t>A. Brahms, “Representation error for real numbers in binary computer arithmetic,” IEEE Computer Group</w:t>
      </w:r>
      <w:r w:rsidR="00837E47">
        <w:t xml:space="preserve"> </w:t>
      </w:r>
      <w:r>
        <w:t>Repository, Paper R-67-85.</w:t>
      </w:r>
    </w:p>
    <w:p w14:paraId="5842DFD0" w14:textId="77777777" w:rsidR="00B70469" w:rsidRDefault="00B70469" w:rsidP="00C378A1">
      <w:pPr>
        <w:autoSpaceDE w:val="0"/>
        <w:autoSpaceDN w:val="0"/>
        <w:adjustRightInd w:val="0"/>
        <w:rPr>
          <w:rFonts w:ascii="TimesNewRomanPS-ItalicMT" w:hAnsi="TimesNewRomanPS-ItalicMT" w:cs="TimesNewRomanPS-ItalicMT"/>
          <w:i/>
          <w:iCs/>
        </w:rPr>
      </w:pPr>
    </w:p>
    <w:p w14:paraId="18910D80" w14:textId="77777777"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w:t>
      </w:r>
      <w:r w:rsidR="00C75907">
        <w:rPr>
          <w:rFonts w:ascii="TimesNewRomanPS-ItalicMT" w:hAnsi="TimesNewRomanPS-ItalicMT" w:cs="TimesNewRomanPS-ItalicMT"/>
          <w:i/>
          <w:iCs/>
        </w:rPr>
        <w:t>s</w:t>
      </w:r>
      <w:r>
        <w:rPr>
          <w:rFonts w:ascii="TimesNewRomanPS-ItalicMT" w:hAnsi="TimesNewRomanPS-ItalicMT" w:cs="TimesNewRomanPS-ItalicMT"/>
          <w:i/>
          <w:iCs/>
        </w:rPr>
        <w:t xml:space="preserve"> for standards</w:t>
      </w:r>
      <w:r w:rsidR="00C378A1">
        <w:rPr>
          <w:rFonts w:ascii="TimesNewRomanPS-ItalicMT" w:hAnsi="TimesNewRomanPS-ItalicMT" w:cs="TimesNewRomanPS-ItalicMT"/>
          <w:i/>
          <w:iCs/>
        </w:rPr>
        <w:t>:</w:t>
      </w:r>
    </w:p>
    <w:p w14:paraId="0FBFB74D" w14:textId="77777777" w:rsidR="00C378A1" w:rsidRDefault="00C75907" w:rsidP="00735879">
      <w:pPr>
        <w:rPr>
          <w:sz w:val="16"/>
          <w:szCs w:val="16"/>
        </w:rPr>
      </w:pPr>
      <w:r w:rsidRPr="00735879">
        <w:rPr>
          <w:sz w:val="16"/>
          <w:szCs w:val="16"/>
        </w:rPr>
        <w:t>a)</w:t>
      </w:r>
      <w:r>
        <w:rPr>
          <w:i/>
          <w:iCs/>
          <w:sz w:val="16"/>
          <w:szCs w:val="16"/>
        </w:rPr>
        <w:t xml:space="preserve"> </w:t>
      </w:r>
      <w:r w:rsidR="00C378A1" w:rsidRPr="00735879">
        <w:rPr>
          <w:i/>
          <w:iCs/>
          <w:sz w:val="16"/>
          <w:szCs w:val="16"/>
        </w:rPr>
        <w:t>Title of Standard</w:t>
      </w:r>
      <w:r w:rsidR="00C378A1" w:rsidRPr="00735879">
        <w:rPr>
          <w:sz w:val="16"/>
          <w:szCs w:val="16"/>
        </w:rPr>
        <w:t>, Standard number, date.</w:t>
      </w:r>
    </w:p>
    <w:p w14:paraId="48E7C99B" w14:textId="77777777" w:rsidR="00C75907" w:rsidRPr="00C75907" w:rsidRDefault="00C75907" w:rsidP="00735879">
      <w:pPr>
        <w:rPr>
          <w:sz w:val="16"/>
          <w:szCs w:val="16"/>
        </w:rPr>
      </w:pPr>
      <w:r>
        <w:rPr>
          <w:sz w:val="16"/>
          <w:szCs w:val="16"/>
        </w:rPr>
        <w:t>b</w:t>
      </w:r>
      <w:r w:rsidRPr="00735879">
        <w:rPr>
          <w:sz w:val="16"/>
          <w:szCs w:val="16"/>
        </w:rPr>
        <w:t>)</w:t>
      </w:r>
      <w:r>
        <w:rPr>
          <w:sz w:val="16"/>
          <w:szCs w:val="16"/>
        </w:rPr>
        <w:t xml:space="preserve"> </w:t>
      </w:r>
      <w:r w:rsidRPr="00C75907">
        <w:rPr>
          <w:i/>
          <w:iCs/>
          <w:sz w:val="16"/>
          <w:szCs w:val="16"/>
        </w:rPr>
        <w:t>Title of Standard</w:t>
      </w:r>
      <w:r w:rsidRPr="00C75907">
        <w:rPr>
          <w:sz w:val="16"/>
          <w:szCs w:val="16"/>
        </w:rPr>
        <w:t>, Standard number, Corporate author, location, date.</w:t>
      </w:r>
    </w:p>
    <w:p w14:paraId="7F2E27D4"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28BAFF21" w14:textId="77777777"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14:paraId="28DA6C6E" w14:textId="77777777"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14:paraId="5E7E90D3" w14:textId="77777777" w:rsidR="0076355A" w:rsidRDefault="0076355A" w:rsidP="0076355A">
      <w:pPr>
        <w:pStyle w:val="References"/>
        <w:numPr>
          <w:ilvl w:val="0"/>
          <w:numId w:val="0"/>
        </w:numPr>
        <w:ind w:left="540" w:hanging="360"/>
        <w:rPr>
          <w:rFonts w:ascii="TimesNewRomanPSMT" w:hAnsi="TimesNewRomanPSMT" w:cs="TimesNewRomanPSMT"/>
        </w:rPr>
      </w:pPr>
    </w:p>
    <w:p w14:paraId="3886D8D4" w14:textId="77777777" w:rsidR="0076355A" w:rsidRPr="0076355A" w:rsidRDefault="0076355A" w:rsidP="0076355A">
      <w:pPr>
        <w:rPr>
          <w:rFonts w:ascii="Arial" w:hAnsi="Arial" w:cs="Arial"/>
          <w:i/>
          <w:sz w:val="19"/>
          <w:szCs w:val="19"/>
        </w:rPr>
      </w:pPr>
      <w:r w:rsidRPr="0076355A">
        <w:rPr>
          <w:i/>
        </w:rPr>
        <w:t>Article number in reference examples</w:t>
      </w:r>
      <w:r w:rsidR="00F932B6">
        <w:rPr>
          <w:i/>
        </w:rPr>
        <w:t>:</w:t>
      </w:r>
    </w:p>
    <w:p w14:paraId="2838FF41" w14:textId="77777777" w:rsidR="0076355A" w:rsidRPr="0076355A" w:rsidRDefault="0076355A" w:rsidP="0076355A">
      <w:pPr>
        <w:pStyle w:val="References"/>
      </w:pPr>
      <w:r w:rsidRPr="0076355A">
        <w:t xml:space="preserve">R. Fardel, M. Nagel, F. </w:t>
      </w:r>
      <w:proofErr w:type="spellStart"/>
      <w:r w:rsidRPr="0076355A">
        <w:t>Nuesch</w:t>
      </w:r>
      <w:proofErr w:type="spellEnd"/>
      <w:r w:rsidRPr="0076355A">
        <w:t xml:space="preserve">, T. Lippert, and A. </w:t>
      </w:r>
      <w:proofErr w:type="spellStart"/>
      <w:r w:rsidRPr="0076355A">
        <w:t>Wokaun</w:t>
      </w:r>
      <w:proofErr w:type="spellEnd"/>
      <w:r w:rsidRPr="0076355A">
        <w:t xml:space="preserve">, “Fabrication of organic light emitting diode pixels by laser-assisted forward transfer,” </w:t>
      </w:r>
      <w:r w:rsidRPr="001B2686">
        <w:rPr>
          <w:i/>
        </w:rPr>
        <w:t>Appl. Phys. Lett.</w:t>
      </w:r>
      <w:r w:rsidRPr="0076355A">
        <w:t>, vol. 91, no. 6, Aug. 2007, Art. no. 061103. </w:t>
      </w:r>
    </w:p>
    <w:p w14:paraId="2DA529F8" w14:textId="77777777" w:rsidR="0076355A" w:rsidRDefault="0076355A" w:rsidP="0076355A">
      <w:pPr>
        <w:pStyle w:val="References"/>
      </w:pPr>
      <w:r w:rsidRPr="0076355A">
        <w:t xml:space="preserve">J. Zhang and N. </w:t>
      </w:r>
      <w:proofErr w:type="spellStart"/>
      <w:r w:rsidRPr="0076355A">
        <w:t>Tansu</w:t>
      </w:r>
      <w:proofErr w:type="spellEnd"/>
      <w:r w:rsidRPr="0076355A">
        <w:t xml:space="preserve">, “Optical gain and laser characteristics of </w:t>
      </w:r>
      <w:proofErr w:type="spellStart"/>
      <w:r w:rsidRPr="0076355A">
        <w:t>InGaN</w:t>
      </w:r>
      <w:proofErr w:type="spellEnd"/>
      <w:r w:rsidRPr="0076355A">
        <w:t xml:space="preserve"> quantum wells on ternary </w:t>
      </w:r>
      <w:proofErr w:type="spellStart"/>
      <w:r w:rsidRPr="0076355A">
        <w:t>InGaN</w:t>
      </w:r>
      <w:proofErr w:type="spellEnd"/>
      <w:r w:rsidRPr="0076355A">
        <w:t xml:space="preserve"> substrates,” </w:t>
      </w:r>
      <w:r w:rsidRPr="001B2686">
        <w:rPr>
          <w:i/>
        </w:rPr>
        <w:t>IEEE Photon. J.</w:t>
      </w:r>
      <w:r w:rsidRPr="0076355A">
        <w:t>, vol. 5, no. 2, Apr. 2013, Art. no. 2600111</w:t>
      </w:r>
    </w:p>
    <w:p w14:paraId="3447E244" w14:textId="77777777" w:rsidR="00F932B6" w:rsidRDefault="00F932B6" w:rsidP="00F932B6">
      <w:pPr>
        <w:pStyle w:val="References"/>
        <w:numPr>
          <w:ilvl w:val="0"/>
          <w:numId w:val="0"/>
        </w:numPr>
        <w:ind w:left="540"/>
      </w:pPr>
    </w:p>
    <w:p w14:paraId="44C01602" w14:textId="77777777" w:rsidR="00F932B6" w:rsidRPr="00F932B6" w:rsidRDefault="00F932B6" w:rsidP="00F932B6">
      <w:pPr>
        <w:pStyle w:val="References"/>
        <w:numPr>
          <w:ilvl w:val="0"/>
          <w:numId w:val="0"/>
        </w:numPr>
        <w:ind w:left="180"/>
        <w:rPr>
          <w:rFonts w:ascii="Arial" w:hAnsi="Arial" w:cs="Arial"/>
          <w:i/>
          <w:sz w:val="20"/>
          <w:szCs w:val="20"/>
        </w:rPr>
      </w:pPr>
      <w:r w:rsidRPr="00F932B6">
        <w:rPr>
          <w:i/>
          <w:sz w:val="20"/>
          <w:szCs w:val="20"/>
        </w:rPr>
        <w:t>Example when using et al.</w:t>
      </w:r>
      <w:r>
        <w:rPr>
          <w:i/>
          <w:sz w:val="20"/>
          <w:szCs w:val="20"/>
        </w:rPr>
        <w:t>:</w:t>
      </w:r>
    </w:p>
    <w:p w14:paraId="18191343" w14:textId="77777777" w:rsidR="00F932B6" w:rsidRPr="00F932B6" w:rsidRDefault="00F932B6" w:rsidP="00F932B6">
      <w:pPr>
        <w:pStyle w:val="References"/>
      </w:pPr>
      <w:r w:rsidRPr="00F932B6">
        <w:t xml:space="preserve"> S. </w:t>
      </w:r>
      <w:proofErr w:type="spellStart"/>
      <w:r w:rsidRPr="00F932B6">
        <w:t>Azodolmolky</w:t>
      </w:r>
      <w:proofErr w:type="spellEnd"/>
      <w:r w:rsidRPr="00F932B6">
        <w:t> </w:t>
      </w:r>
      <w:r w:rsidRPr="00F932B6">
        <w:rPr>
          <w:i/>
          <w:iCs/>
        </w:rPr>
        <w:t>et al.</w:t>
      </w:r>
      <w:r w:rsidRPr="00F932B6">
        <w:t>, Experimental demonstration of an impairment aware network planning and operation tool for transparent/translucent optical networks,” </w:t>
      </w:r>
      <w:r w:rsidRPr="00F932B6">
        <w:rPr>
          <w:i/>
          <w:iCs/>
        </w:rPr>
        <w:t xml:space="preserve">J. </w:t>
      </w:r>
      <w:proofErr w:type="spellStart"/>
      <w:r w:rsidRPr="00F932B6">
        <w:rPr>
          <w:i/>
          <w:iCs/>
        </w:rPr>
        <w:t>Lightw</w:t>
      </w:r>
      <w:proofErr w:type="spellEnd"/>
      <w:r w:rsidRPr="00F932B6">
        <w:rPr>
          <w:i/>
          <w:iCs/>
        </w:rPr>
        <w:t>. Technol.</w:t>
      </w:r>
      <w:r w:rsidRPr="00F932B6">
        <w:t>, vol. 29, no. 4, pp. 439–448, Sep. 2011. </w:t>
      </w:r>
    </w:p>
    <w:p w14:paraId="15049E3A" w14:textId="77777777" w:rsidR="00F932B6" w:rsidRDefault="00F932B6" w:rsidP="00F932B6">
      <w:pPr>
        <w:pStyle w:val="References"/>
        <w:numPr>
          <w:ilvl w:val="0"/>
          <w:numId w:val="0"/>
        </w:numPr>
        <w:ind w:left="540" w:hanging="360"/>
      </w:pPr>
    </w:p>
    <w:p w14:paraId="6D36C2FA" w14:textId="77777777" w:rsidR="0076355A" w:rsidRDefault="0076355A" w:rsidP="0076355A">
      <w:pPr>
        <w:pStyle w:val="References"/>
        <w:numPr>
          <w:ilvl w:val="0"/>
          <w:numId w:val="0"/>
        </w:numPr>
        <w:ind w:left="540" w:hanging="360"/>
        <w:rPr>
          <w:rFonts w:ascii="TimesNewRomanPSMT" w:hAnsi="TimesNewRomanPSMT" w:cs="TimesNewRomanPSMT"/>
        </w:rPr>
      </w:pPr>
    </w:p>
    <w:p w14:paraId="68E2DB97" w14:textId="77777777" w:rsidR="00E97402" w:rsidRDefault="00E97402">
      <w:pPr>
        <w:pStyle w:val="FigureCaption"/>
        <w:rPr>
          <w:b/>
          <w:bCs/>
        </w:rPr>
      </w:pPr>
    </w:p>
    <w:p w14:paraId="620F29E9" w14:textId="77777777" w:rsidR="008E0645" w:rsidRDefault="008E0645">
      <w:pPr>
        <w:pStyle w:val="FigureCaption"/>
        <w:rPr>
          <w:b/>
          <w:bCs/>
        </w:rPr>
      </w:pPr>
    </w:p>
    <w:p w14:paraId="7AC7CBB9" w14:textId="77777777" w:rsidR="00C378A1" w:rsidRPr="00CD684F" w:rsidRDefault="007707AB" w:rsidP="00C378A1">
      <w:pPr>
        <w:pStyle w:val="FigureCaption"/>
        <w:rPr>
          <w:sz w:val="20"/>
          <w:szCs w:val="20"/>
        </w:rPr>
      </w:pPr>
      <w:r>
        <w:rPr>
          <w:noProof/>
        </w:rPr>
        <w:drawing>
          <wp:anchor distT="0" distB="0" distL="114300" distR="114300" simplePos="0" relativeHeight="251658242" behindDoc="0" locked="0" layoutInCell="1" allowOverlap="1" wp14:anchorId="42F6AB5F" wp14:editId="0C193D26">
            <wp:simplePos x="0" y="0"/>
            <wp:positionH relativeFrom="column">
              <wp:posOffset>3810</wp:posOffset>
            </wp:positionH>
            <wp:positionV relativeFrom="paragraph">
              <wp:posOffset>50165</wp:posOffset>
            </wp:positionV>
            <wp:extent cx="914400" cy="1174750"/>
            <wp:effectExtent l="0" t="0" r="0" b="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14400" cy="1174750"/>
                    </a:xfrm>
                    <a:prstGeom prst="rect">
                      <a:avLst/>
                    </a:prstGeom>
                    <a:noFill/>
                    <a:ln>
                      <a:noFill/>
                    </a:ln>
                  </pic:spPr>
                </pic:pic>
              </a:graphicData>
            </a:graphic>
            <wp14:sizeRelH relativeFrom="page">
              <wp14:pctWidth>0</wp14:pctWidth>
            </wp14:sizeRelH>
            <wp14:sizeRelV relativeFrom="page">
              <wp14:pctHeight>0</wp14:pctHeight>
            </wp14:sizeRelV>
          </wp:anchor>
        </w:drawing>
      </w:r>
      <w:r w:rsidR="00E97402" w:rsidRPr="00CD684F">
        <w:rPr>
          <w:b/>
          <w:bCs/>
          <w:sz w:val="20"/>
          <w:szCs w:val="20"/>
        </w:rPr>
        <w:t>First A. Author</w:t>
      </w:r>
      <w:r w:rsidR="00E97402" w:rsidRPr="00CD684F">
        <w:rPr>
          <w:sz w:val="20"/>
          <w:szCs w:val="20"/>
        </w:rPr>
        <w:t xml:space="preserve"> (M’76–SM’81–F’87) and </w:t>
      </w:r>
      <w:r w:rsidR="002F1A23">
        <w:rPr>
          <w:sz w:val="20"/>
          <w:szCs w:val="20"/>
        </w:rPr>
        <w:t>all</w:t>
      </w:r>
      <w:r w:rsidR="00E97402" w:rsidRPr="00CD684F">
        <w:rPr>
          <w:sz w:val="20"/>
          <w:szCs w:val="20"/>
        </w:rPr>
        <w:t xml:space="preserve"> </w:t>
      </w:r>
      <w:r w:rsidR="002F1A23">
        <w:rPr>
          <w:sz w:val="20"/>
          <w:szCs w:val="20"/>
        </w:rPr>
        <w:t xml:space="preserve">authors may include biographies. </w:t>
      </w:r>
      <w:r w:rsidR="00E97402" w:rsidRPr="00CD684F">
        <w:rPr>
          <w:sz w:val="20"/>
          <w:szCs w:val="20"/>
        </w:rPr>
        <w:t>Biographies are often not included in conference-related papers. This author became a Member (M) of IEEE in 1976, a Se</w:t>
      </w:r>
      <w:r w:rsidR="00E96A3A">
        <w:rPr>
          <w:sz w:val="20"/>
          <w:szCs w:val="20"/>
        </w:rPr>
        <w:t xml:space="preserve">nior Member (SM) in 1981, and a </w:t>
      </w:r>
      <w:r w:rsidR="00E97402" w:rsidRPr="00CD684F">
        <w:rPr>
          <w:sz w:val="20"/>
          <w:szCs w:val="20"/>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Pr>
          <w:sz w:val="20"/>
          <w:szCs w:val="20"/>
        </w:rPr>
        <w:t>t</w:t>
      </w:r>
      <w:r w:rsidR="00C378A1" w:rsidRPr="00CD684F">
        <w:rPr>
          <w:sz w:val="20"/>
          <w:szCs w:val="20"/>
        </w:rPr>
        <w:t xml:space="preserve">he </w:t>
      </w:r>
      <w:r w:rsidR="00E97402" w:rsidRPr="00CD684F">
        <w:rPr>
          <w:sz w:val="20"/>
          <w:szCs w:val="20"/>
        </w:rPr>
        <w:t>degree was earned. The author’s major field of study should be lower-cased.</w:t>
      </w:r>
      <w:r w:rsidR="00C378A1" w:rsidRPr="00CD684F">
        <w:rPr>
          <w:sz w:val="20"/>
          <w:szCs w:val="20"/>
        </w:rPr>
        <w:t xml:space="preserve"> </w:t>
      </w:r>
    </w:p>
    <w:p w14:paraId="5DDF709E" w14:textId="77777777" w:rsidR="00C378A1" w:rsidRPr="00CD684F" w:rsidRDefault="00C378A1" w:rsidP="00F751E1">
      <w:pPr>
        <w:pStyle w:val="FigureCaption"/>
        <w:ind w:firstLine="202"/>
        <w:rPr>
          <w:sz w:val="20"/>
          <w:szCs w:val="20"/>
        </w:rPr>
      </w:pPr>
      <w:r w:rsidRPr="00CD684F">
        <w:rPr>
          <w:sz w:val="20"/>
          <w:szCs w:val="20"/>
        </w:rPr>
        <w:t xml:space="preserve">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(publisher name, year) </w:t>
      </w:r>
      <w:proofErr w:type="gramStart"/>
      <w:r w:rsidRPr="00CD684F">
        <w:rPr>
          <w:sz w:val="20"/>
          <w:szCs w:val="20"/>
        </w:rPr>
        <w:t>similar to</w:t>
      </w:r>
      <w:proofErr w:type="gramEnd"/>
      <w:r w:rsidRPr="00CD684F">
        <w:rPr>
          <w:sz w:val="20"/>
          <w:szCs w:val="20"/>
        </w:rPr>
        <w:t xml:space="preserve"> a reference. Current and previous research interests end the paragraph.</w:t>
      </w:r>
    </w:p>
    <w:p w14:paraId="5FF03357" w14:textId="77777777" w:rsidR="00B65BD3" w:rsidRDefault="00C378A1" w:rsidP="00E96A3A">
      <w:pPr>
        <w:pStyle w:val="FigureCaption"/>
        <w:rPr>
          <w:sz w:val="20"/>
          <w:szCs w:val="20"/>
        </w:rPr>
      </w:pPr>
      <w:r w:rsidRPr="00CD684F">
        <w:rPr>
          <w:sz w:val="20"/>
          <w:szCs w:val="20"/>
        </w:rPr>
        <w:tab/>
        <w:t xml:space="preserve">The third paragraph begins with the author’s title and last name (e.g., Dr. Smith, Prof. Jones, Mr. </w:t>
      </w:r>
      <w:proofErr w:type="spellStart"/>
      <w:r w:rsidRPr="00CD684F">
        <w:rPr>
          <w:sz w:val="20"/>
          <w:szCs w:val="20"/>
        </w:rPr>
        <w:t>Kajor</w:t>
      </w:r>
      <w:proofErr w:type="spellEnd"/>
      <w:r w:rsidRPr="00CD684F">
        <w:rPr>
          <w:sz w:val="20"/>
          <w:szCs w:val="20"/>
        </w:rPr>
        <w:t xml:space="preserve">, Ms. Hunter). List any memberships in professional societies other than the IEEE. Finally, list any awards and work for IEEE committees and publications.  If a photograph is provided, </w:t>
      </w:r>
      <w:r w:rsidR="002F1A23">
        <w:rPr>
          <w:sz w:val="20"/>
          <w:szCs w:val="20"/>
        </w:rPr>
        <w:t xml:space="preserve">it </w:t>
      </w:r>
      <w:r w:rsidRPr="00CD684F">
        <w:rPr>
          <w:sz w:val="20"/>
          <w:szCs w:val="20"/>
        </w:rPr>
        <w:t xml:space="preserve">should be of good quality, </w:t>
      </w:r>
      <w:r w:rsidR="00DF77C8">
        <w:rPr>
          <w:sz w:val="20"/>
          <w:szCs w:val="20"/>
        </w:rPr>
        <w:t>and</w:t>
      </w:r>
      <w:r w:rsidR="002F1A23">
        <w:rPr>
          <w:sz w:val="20"/>
          <w:szCs w:val="20"/>
        </w:rPr>
        <w:t xml:space="preserve"> professional-looking. </w:t>
      </w:r>
      <w:r w:rsidRPr="00CD684F">
        <w:rPr>
          <w:sz w:val="20"/>
          <w:szCs w:val="20"/>
        </w:rPr>
        <w:t>Following are two examples of an author’s biograph</w:t>
      </w:r>
      <w:r w:rsidR="00104BB0" w:rsidRPr="00CD684F">
        <w:rPr>
          <w:sz w:val="20"/>
          <w:szCs w:val="20"/>
        </w:rPr>
        <w:t>y.</w:t>
      </w:r>
    </w:p>
    <w:p w14:paraId="1CEE778F" w14:textId="77777777" w:rsidR="00B65BD3" w:rsidRDefault="00B65BD3" w:rsidP="00E96A3A">
      <w:pPr>
        <w:pStyle w:val="FigureCaption"/>
        <w:rPr>
          <w:sz w:val="20"/>
          <w:szCs w:val="20"/>
        </w:rPr>
      </w:pPr>
    </w:p>
    <w:p w14:paraId="036D7275" w14:textId="77777777" w:rsidR="00B65BD3" w:rsidRDefault="00B65BD3" w:rsidP="00E96A3A">
      <w:pPr>
        <w:pStyle w:val="FigureCaption"/>
        <w:rPr>
          <w:sz w:val="20"/>
          <w:szCs w:val="20"/>
        </w:rPr>
      </w:pPr>
    </w:p>
    <w:p w14:paraId="18CCAD40" w14:textId="77777777" w:rsidR="00B65BD3" w:rsidRDefault="00B65BD3" w:rsidP="00E96A3A">
      <w:pPr>
        <w:pStyle w:val="FigureCaption"/>
        <w:rPr>
          <w:sz w:val="20"/>
          <w:szCs w:val="20"/>
        </w:rPr>
      </w:pPr>
    </w:p>
    <w:p w14:paraId="7F1F334F" w14:textId="77777777" w:rsidR="00B65BD3" w:rsidRDefault="00B65BD3" w:rsidP="00E96A3A">
      <w:pPr>
        <w:pStyle w:val="FigureCaption"/>
        <w:rPr>
          <w:sz w:val="20"/>
          <w:szCs w:val="20"/>
        </w:rPr>
      </w:pPr>
    </w:p>
    <w:p w14:paraId="6B004D57" w14:textId="77777777" w:rsidR="00E96A3A" w:rsidRPr="00E96A3A" w:rsidRDefault="00E96A3A" w:rsidP="00E96A3A">
      <w:pPr>
        <w:pStyle w:val="FigureCaption"/>
        <w:rPr>
          <w:sz w:val="20"/>
          <w:szCs w:val="20"/>
        </w:rPr>
      </w:pPr>
      <w:r>
        <w:rPr>
          <w:b/>
          <w:bCs/>
        </w:rPr>
        <w:br/>
      </w:r>
    </w:p>
    <w:p w14:paraId="05A3F553" w14:textId="77777777" w:rsidR="00693D5D" w:rsidRPr="00CD684F" w:rsidRDefault="007707AB" w:rsidP="00693D5D">
      <w:pPr>
        <w:adjustRightInd w:val="0"/>
        <w:jc w:val="both"/>
      </w:pPr>
      <w:r>
        <w:rPr>
          <w:noProof/>
        </w:rPr>
        <w:drawing>
          <wp:anchor distT="0" distB="0" distL="114300" distR="114300" simplePos="0" relativeHeight="251658243" behindDoc="0" locked="0" layoutInCell="1" allowOverlap="1" wp14:anchorId="3F4B81EB" wp14:editId="4EC3E72B">
            <wp:simplePos x="0" y="0"/>
            <wp:positionH relativeFrom="column">
              <wp:posOffset>-1270</wp:posOffset>
            </wp:positionH>
            <wp:positionV relativeFrom="paragraph">
              <wp:posOffset>1270</wp:posOffset>
            </wp:positionV>
            <wp:extent cx="914400" cy="1143000"/>
            <wp:effectExtent l="0" t="0" r="0" b="0"/>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A25B3B">
        <w:rPr>
          <w:b/>
          <w:bCs/>
        </w:rPr>
        <w:t xml:space="preserve">Second B. </w:t>
      </w:r>
      <w:r w:rsidR="00693D5D" w:rsidRPr="00CD684F">
        <w:rPr>
          <w:b/>
          <w:bCs/>
        </w:rPr>
        <w:t>Author</w:t>
      </w:r>
      <w:r w:rsidR="00A25B3B">
        <w:t xml:space="preserve"> </w:t>
      </w:r>
      <w:r w:rsidR="00693D5D" w:rsidRPr="00CD684F">
        <w:rPr>
          <w:rFonts w:ascii="Times-Roman" w:hAnsi="Times-Roman" w:cs="Times-Roman"/>
        </w:rPr>
        <w:t xml:space="preserve">was born in Greenwich Village, New York, </w:t>
      </w:r>
      <w:r w:rsidR="00C75907">
        <w:rPr>
          <w:rFonts w:ascii="Times-Roman" w:hAnsi="Times-Roman" w:cs="Times-Roman"/>
        </w:rPr>
        <w:t xml:space="preserve">NY, USA </w:t>
      </w:r>
      <w:r w:rsidR="00693D5D" w:rsidRPr="00CD684F">
        <w:rPr>
          <w:rFonts w:ascii="Times-Roman" w:hAnsi="Times-Roman" w:cs="Times-Roman"/>
        </w:rPr>
        <w:t>in 1977. He received the B.S. and M.S. degrees in aerospace engineering from the University of Virginia, Charlottesville, in 2001 and the Ph.D. degree in mechanical engineering from Drexel University, Philadelphia, PA, in 2008.</w:t>
      </w:r>
    </w:p>
    <w:p w14:paraId="7E072839" w14:textId="77777777" w:rsidR="00693D5D" w:rsidRPr="00CD684F" w:rsidRDefault="00693D5D" w:rsidP="00693D5D">
      <w:pPr>
        <w:autoSpaceDE w:val="0"/>
        <w:autoSpaceDN w:val="0"/>
        <w:adjustRightInd w:val="0"/>
        <w:jc w:val="both"/>
        <w:rPr>
          <w:rFonts w:ascii="Times-Roman" w:hAnsi="Times-Roman" w:cs="Times-Roman"/>
        </w:rPr>
      </w:pPr>
      <w:r w:rsidRPr="00CD684F">
        <w:rPr>
          <w:rFonts w:ascii="Times-Roman" w:hAnsi="Times-Roman" w:cs="Times-Roman"/>
        </w:rPr>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w:t>
      </w:r>
      <w:r w:rsidRPr="00CD684F">
        <w:rPr>
          <w:rFonts w:ascii="Times-Roman" w:hAnsi="Times-Roman" w:cs="Times-Roman"/>
        </w:rPr>
        <w:lastRenderedPageBreak/>
        <w:t xml:space="preserve">liquids, spectroscopic diagnostics, plasma propulsion, and innovation plasma applications. He is an Associate Editor of the journal </w:t>
      </w:r>
      <w:r w:rsidRPr="00CD684F">
        <w:rPr>
          <w:rFonts w:ascii="Times-Italic" w:hAnsi="Times-Italic" w:cs="Times-Italic"/>
          <w:i/>
          <w:iCs/>
        </w:rPr>
        <w:t>Earth</w:t>
      </w:r>
      <w:r w:rsidRPr="00CD684F">
        <w:rPr>
          <w:rFonts w:ascii="Times-Roman" w:hAnsi="Times-Roman" w:cs="Times-Roman"/>
        </w:rPr>
        <w:t xml:space="preserve">, </w:t>
      </w:r>
      <w:r w:rsidRPr="00CD684F">
        <w:rPr>
          <w:rFonts w:ascii="Times-Italic" w:hAnsi="Times-Italic" w:cs="Times-Italic"/>
          <w:i/>
          <w:iCs/>
        </w:rPr>
        <w:t>Moon</w:t>
      </w:r>
      <w:r w:rsidRPr="00CD684F">
        <w:rPr>
          <w:rFonts w:ascii="Times-Roman" w:hAnsi="Times-Roman" w:cs="Times-Roman"/>
        </w:rPr>
        <w:t xml:space="preserve">, </w:t>
      </w:r>
      <w:r w:rsidRPr="00CD684F">
        <w:rPr>
          <w:rFonts w:ascii="Times-Italic" w:hAnsi="Times-Italic" w:cs="Times-Italic"/>
          <w:i/>
          <w:iCs/>
        </w:rPr>
        <w:t>Planets</w:t>
      </w:r>
      <w:r w:rsidRPr="00CD684F">
        <w:rPr>
          <w:rFonts w:ascii="Times-Roman" w:hAnsi="Times-Roman" w:cs="Times-Roman"/>
        </w:rPr>
        <w:t xml:space="preserve">, and holds two patents. </w:t>
      </w:r>
    </w:p>
    <w:p w14:paraId="739EFFF3" w14:textId="77777777" w:rsidR="00D716BA" w:rsidRDefault="002F1A23" w:rsidP="00837E47">
      <w:pPr>
        <w:autoSpaceDE w:val="0"/>
        <w:autoSpaceDN w:val="0"/>
        <w:adjustRightInd w:val="0"/>
        <w:jc w:val="both"/>
        <w:rPr>
          <w:rFonts w:ascii="Times-Roman" w:hAnsi="Times-Roman" w:cs="Times-Roman"/>
        </w:rPr>
      </w:pPr>
      <w:r>
        <w:rPr>
          <w:rFonts w:ascii="Times-Roman" w:hAnsi="Times-Roman" w:cs="Times-Roman"/>
        </w:rPr>
        <w:t xml:space="preserve">   Dr. </w:t>
      </w:r>
      <w:r w:rsidR="00693D5D" w:rsidRPr="00CD684F">
        <w:rPr>
          <w:rFonts w:ascii="Times-Roman" w:hAnsi="Times-Roman" w:cs="Times-Roman"/>
        </w:rPr>
        <w:t xml:space="preserve">Author was a recipient of the International Association of Geomagnetism and Aeronomy Young Scientist Award for Excellence in 2008, </w:t>
      </w:r>
      <w:r w:rsidR="00D716BA">
        <w:rPr>
          <w:rFonts w:ascii="Times-Roman" w:hAnsi="Times-Roman" w:cs="Times-Roman"/>
        </w:rPr>
        <w:t xml:space="preserve">and </w:t>
      </w:r>
      <w:r w:rsidR="00693D5D" w:rsidRPr="00CD684F">
        <w:rPr>
          <w:rFonts w:ascii="Times-Roman" w:hAnsi="Times-Roman" w:cs="Times-Roman"/>
        </w:rPr>
        <w:t>the IEEE Electromagnetic Compatibility Society Best Sympos</w:t>
      </w:r>
      <w:r w:rsidR="00D716BA">
        <w:rPr>
          <w:rFonts w:ascii="Times-Roman" w:hAnsi="Times-Roman" w:cs="Times-Roman"/>
        </w:rPr>
        <w:t xml:space="preserve">ium Paper Award in 2011. </w:t>
      </w:r>
    </w:p>
    <w:p w14:paraId="35CE0730" w14:textId="77777777" w:rsidR="00D716BA" w:rsidRDefault="00D716BA" w:rsidP="00837E47">
      <w:pPr>
        <w:autoSpaceDE w:val="0"/>
        <w:autoSpaceDN w:val="0"/>
        <w:adjustRightInd w:val="0"/>
        <w:jc w:val="both"/>
        <w:rPr>
          <w:rFonts w:ascii="Times-Roman" w:hAnsi="Times-Roman" w:cs="Times-Roman"/>
        </w:rPr>
      </w:pPr>
    </w:p>
    <w:p w14:paraId="3BF6844B" w14:textId="77777777" w:rsidR="00E96A3A" w:rsidRDefault="00E96A3A" w:rsidP="00837E47">
      <w:pPr>
        <w:autoSpaceDE w:val="0"/>
        <w:autoSpaceDN w:val="0"/>
        <w:adjustRightInd w:val="0"/>
        <w:jc w:val="both"/>
        <w:rPr>
          <w:rFonts w:ascii="Times-Roman" w:hAnsi="Times-Roman" w:cs="Times-Roman"/>
        </w:rPr>
      </w:pPr>
    </w:p>
    <w:p w14:paraId="7B3E1280" w14:textId="77777777" w:rsidR="00B65BD3" w:rsidRDefault="00B65BD3" w:rsidP="00837E47">
      <w:pPr>
        <w:autoSpaceDE w:val="0"/>
        <w:autoSpaceDN w:val="0"/>
        <w:adjustRightInd w:val="0"/>
        <w:jc w:val="both"/>
        <w:rPr>
          <w:rFonts w:ascii="Times-Roman" w:hAnsi="Times-Roman" w:cs="Times-Roman"/>
        </w:rPr>
      </w:pPr>
    </w:p>
    <w:p w14:paraId="1758AFDD" w14:textId="77777777" w:rsidR="00B65BD3" w:rsidRDefault="00B65BD3" w:rsidP="00837E47">
      <w:pPr>
        <w:autoSpaceDE w:val="0"/>
        <w:autoSpaceDN w:val="0"/>
        <w:adjustRightInd w:val="0"/>
        <w:jc w:val="both"/>
        <w:rPr>
          <w:rFonts w:ascii="Times-Roman" w:hAnsi="Times-Roman" w:cs="Times-Roman"/>
        </w:rPr>
      </w:pPr>
    </w:p>
    <w:p w14:paraId="405F7266" w14:textId="77777777" w:rsidR="00B65BD3" w:rsidRDefault="00B65BD3" w:rsidP="00837E47">
      <w:pPr>
        <w:autoSpaceDE w:val="0"/>
        <w:autoSpaceDN w:val="0"/>
        <w:adjustRightInd w:val="0"/>
        <w:jc w:val="both"/>
        <w:rPr>
          <w:rFonts w:ascii="Times-Roman" w:hAnsi="Times-Roman" w:cs="Times-Roman"/>
        </w:rPr>
      </w:pPr>
    </w:p>
    <w:p w14:paraId="28B486FA" w14:textId="77777777" w:rsidR="00B65BD3" w:rsidRDefault="00B65BD3" w:rsidP="00837E47">
      <w:pPr>
        <w:autoSpaceDE w:val="0"/>
        <w:autoSpaceDN w:val="0"/>
        <w:adjustRightInd w:val="0"/>
        <w:jc w:val="both"/>
        <w:rPr>
          <w:rFonts w:ascii="Times-Roman" w:hAnsi="Times-Roman" w:cs="Times-Roman"/>
        </w:rPr>
      </w:pPr>
    </w:p>
    <w:p w14:paraId="30AAE915" w14:textId="77777777" w:rsidR="00B65BD3" w:rsidRDefault="00B65BD3" w:rsidP="00837E47">
      <w:pPr>
        <w:autoSpaceDE w:val="0"/>
        <w:autoSpaceDN w:val="0"/>
        <w:adjustRightInd w:val="0"/>
        <w:jc w:val="both"/>
        <w:rPr>
          <w:rFonts w:ascii="Times-Roman" w:hAnsi="Times-Roman" w:cs="Times-Roman"/>
        </w:rPr>
      </w:pPr>
    </w:p>
    <w:p w14:paraId="27BC9050" w14:textId="77777777" w:rsidR="00B65BD3" w:rsidRPr="008E0645" w:rsidRDefault="00B65BD3" w:rsidP="00837E47">
      <w:pPr>
        <w:autoSpaceDE w:val="0"/>
        <w:autoSpaceDN w:val="0"/>
        <w:adjustRightInd w:val="0"/>
        <w:jc w:val="both"/>
        <w:rPr>
          <w:rFonts w:ascii="Times-Roman" w:hAnsi="Times-Roman" w:cs="Times-Roman"/>
        </w:rPr>
      </w:pPr>
    </w:p>
    <w:p w14:paraId="07F9240F" w14:textId="77777777" w:rsidR="001B2686" w:rsidRPr="00CD684F" w:rsidRDefault="001B2686" w:rsidP="001B2686">
      <w:pPr>
        <w:adjustRightInd w:val="0"/>
        <w:jc w:val="both"/>
        <w:rPr>
          <w:rFonts w:ascii="Times-Roman" w:hAnsi="Times-Roman" w:cs="Times-Roman"/>
        </w:rPr>
      </w:pPr>
      <w:r>
        <w:rPr>
          <w:rFonts w:ascii="Times-Roman" w:hAnsi="Times-Roman" w:cs="Times-Roman"/>
        </w:rPr>
        <w:t xml:space="preserve"> </w:t>
      </w:r>
    </w:p>
    <w:p w14:paraId="7BE90280" w14:textId="77777777" w:rsidR="00E96A3A" w:rsidRDefault="00E96A3A" w:rsidP="001B2686">
      <w:pPr>
        <w:adjustRightInd w:val="0"/>
        <w:jc w:val="both"/>
        <w:rPr>
          <w:rFonts w:ascii="Times-Roman" w:hAnsi="Times-Roman" w:cs="Times-Roman"/>
        </w:rPr>
      </w:pPr>
    </w:p>
    <w:p w14:paraId="3511EB67" w14:textId="77777777" w:rsidR="008F594A" w:rsidRDefault="008F594A" w:rsidP="00E96A3A">
      <w:pPr>
        <w:autoSpaceDE w:val="0"/>
        <w:autoSpaceDN w:val="0"/>
        <w:adjustRightInd w:val="0"/>
        <w:jc w:val="both"/>
        <w:rPr>
          <w:rFonts w:ascii="Times-Roman" w:hAnsi="Times-Roman" w:cs="Times-Roman"/>
        </w:rPr>
      </w:pPr>
    </w:p>
    <w:p w14:paraId="0B808E7C" w14:textId="77777777" w:rsidR="008F594A" w:rsidRDefault="008F594A" w:rsidP="00E96A3A">
      <w:pPr>
        <w:autoSpaceDE w:val="0"/>
        <w:autoSpaceDN w:val="0"/>
        <w:adjustRightInd w:val="0"/>
        <w:jc w:val="both"/>
        <w:rPr>
          <w:rFonts w:ascii="Times-Roman" w:hAnsi="Times-Roman" w:cs="Times-Roman"/>
        </w:rPr>
      </w:pPr>
    </w:p>
    <w:p w14:paraId="5DE6EA23" w14:textId="77777777" w:rsidR="008F594A" w:rsidRDefault="008F594A" w:rsidP="00E96A3A">
      <w:pPr>
        <w:autoSpaceDE w:val="0"/>
        <w:autoSpaceDN w:val="0"/>
        <w:adjustRightInd w:val="0"/>
        <w:jc w:val="both"/>
        <w:rPr>
          <w:rFonts w:ascii="Times-Roman" w:hAnsi="Times-Roman" w:cs="Times-Roman"/>
        </w:rPr>
      </w:pPr>
    </w:p>
    <w:p w14:paraId="7EB1184D" w14:textId="77777777" w:rsidR="008F594A" w:rsidRPr="00837E47" w:rsidRDefault="002F1A23" w:rsidP="00E96A3A">
      <w:pPr>
        <w:autoSpaceDE w:val="0"/>
        <w:autoSpaceDN w:val="0"/>
        <w:adjustRightInd w:val="0"/>
        <w:jc w:val="both"/>
        <w:rPr>
          <w:rFonts w:ascii="Times-Roman" w:hAnsi="Times-Roman" w:cs="Times-Roman"/>
        </w:rPr>
        <w:sectPr w:rsidR="008F594A" w:rsidRPr="00837E47" w:rsidSect="00837E47">
          <w:headerReference w:type="default" r:id="rId23"/>
          <w:type w:val="continuous"/>
          <w:pgSz w:w="12240" w:h="15840" w:code="1"/>
          <w:pgMar w:top="1008" w:right="936" w:bottom="1008" w:left="936" w:header="432" w:footer="432" w:gutter="0"/>
          <w:cols w:num="2" w:space="288"/>
        </w:sectPr>
      </w:pPr>
      <w:r>
        <w:rPr>
          <w:rFonts w:ascii="Times-Roman" w:hAnsi="Times-Roman" w:cs="Times-Roman"/>
        </w:rPr>
        <w:t xml:space="preserve"> </w:t>
      </w:r>
    </w:p>
    <w:p w14:paraId="6AFE4F23" w14:textId="77777777" w:rsidR="001B2686" w:rsidRPr="00CD684F" w:rsidRDefault="007707AB" w:rsidP="000A0C2F">
      <w:pPr>
        <w:adjustRightInd w:val="0"/>
        <w:jc w:val="both"/>
        <w:rPr>
          <w:rFonts w:ascii="Times-Roman" w:hAnsi="Times-Roman" w:cs="Times-Roman"/>
        </w:rPr>
      </w:pPr>
      <w:r>
        <w:rPr>
          <w:noProof/>
        </w:rPr>
        <w:drawing>
          <wp:anchor distT="0" distB="118745" distL="114300" distR="114300" simplePos="0" relativeHeight="251658244" behindDoc="0" locked="0" layoutInCell="1" allowOverlap="1" wp14:anchorId="4C882B72" wp14:editId="1EF7918D">
            <wp:simplePos x="0" y="0"/>
            <wp:positionH relativeFrom="column">
              <wp:posOffset>8890</wp:posOffset>
            </wp:positionH>
            <wp:positionV relativeFrom="paragraph">
              <wp:posOffset>45720</wp:posOffset>
            </wp:positionV>
            <wp:extent cx="914400" cy="1143000"/>
            <wp:effectExtent l="0" t="0" r="0"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1B2686" w:rsidRPr="00CD684F">
        <w:rPr>
          <w:b/>
          <w:bCs/>
        </w:rPr>
        <w:t xml:space="preserve">Third C. Author, Jr. </w:t>
      </w:r>
      <w:r w:rsidR="001B2686" w:rsidRPr="002F1A23">
        <w:rPr>
          <w:bCs/>
        </w:rPr>
        <w:t>(M’87)</w:t>
      </w:r>
      <w:r w:rsidR="001B2686" w:rsidRPr="00CD684F">
        <w:t xml:space="preserve"> </w:t>
      </w:r>
      <w:r w:rsidR="001B2686" w:rsidRPr="00CD684F">
        <w:rPr>
          <w:rFonts w:ascii="Times-Roman" w:hAnsi="Times-Roman" w:cs="Times-Roman"/>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r w:rsidR="00DA4345">
        <w:t>, TX, USA</w:t>
      </w:r>
      <w:r w:rsidR="001B2686" w:rsidRPr="00CD684F">
        <w:rPr>
          <w:rFonts w:ascii="Times-Roman" w:hAnsi="Times-Roman" w:cs="Times-Roman"/>
        </w:rPr>
        <w:t>.</w:t>
      </w:r>
    </w:p>
    <w:p w14:paraId="392ED3A6" w14:textId="77777777" w:rsidR="001B2686" w:rsidRDefault="001B2686" w:rsidP="000A0C2F">
      <w:pPr>
        <w:autoSpaceDE w:val="0"/>
        <w:autoSpaceDN w:val="0"/>
        <w:adjustRightInd w:val="0"/>
        <w:jc w:val="both"/>
        <w:rPr>
          <w:rFonts w:ascii="Times-Roman" w:hAnsi="Times-Roman" w:cs="Times-Roman"/>
        </w:rPr>
      </w:pPr>
      <w:r w:rsidRPr="00CD684F">
        <w:rPr>
          <w:rFonts w:ascii="Times-Roman" w:hAnsi="Times-Roman" w:cs="Times-Roman"/>
        </w:rPr>
        <w:t xml:space="preserve">    From 2008 to 2009, he was a Research Assistant with the Institute of Physics, Academia </w:t>
      </w:r>
      <w:proofErr w:type="spellStart"/>
      <w:r w:rsidRPr="00CD684F">
        <w:rPr>
          <w:rFonts w:ascii="Times-Roman" w:hAnsi="Times-Roman" w:cs="Times-Roman"/>
        </w:rPr>
        <w:t>Sinica</w:t>
      </w:r>
      <w:proofErr w:type="spellEnd"/>
      <w:r w:rsidRPr="00CD684F">
        <w:rPr>
          <w:rFonts w:ascii="Times-Roman" w:hAnsi="Times-Roman" w:cs="Times-Roman"/>
        </w:rPr>
        <w:t xml:space="preserve">, </w:t>
      </w:r>
      <w:proofErr w:type="spellStart"/>
      <w:r w:rsidRPr="00CD684F">
        <w:rPr>
          <w:rFonts w:ascii="Times-Roman" w:hAnsi="Times-Roman" w:cs="Times-Roman"/>
        </w:rPr>
        <w:t>Tapei</w:t>
      </w:r>
      <w:proofErr w:type="spellEnd"/>
      <w:r w:rsidRPr="00CD684F">
        <w:rPr>
          <w:rFonts w:ascii="Times-Roman" w:hAnsi="Times-Roman" w:cs="Times-Roman"/>
        </w:rPr>
        <w:t>, Taiwan. His research interest includes the development of surface processing and biological/medical treatment techniques using nonthermal atmospheric pressure plasmas, fundamental study of plasma sources, and fabrication of micro- or nanostructured surfaces.</w:t>
      </w:r>
      <w:r>
        <w:rPr>
          <w:rFonts w:ascii="Times-Roman" w:hAnsi="Times-Roman" w:cs="Times-Roman"/>
        </w:rPr>
        <w:t xml:space="preserve"> </w:t>
      </w:r>
    </w:p>
    <w:p w14:paraId="547A4A5D" w14:textId="77777777" w:rsidR="001B2686" w:rsidRDefault="000A0C2F" w:rsidP="000A0C2F">
      <w:pPr>
        <w:autoSpaceDE w:val="0"/>
        <w:autoSpaceDN w:val="0"/>
        <w:adjustRightInd w:val="0"/>
        <w:jc w:val="both"/>
        <w:rPr>
          <w:rFonts w:ascii="Times-Roman" w:hAnsi="Times-Roman" w:cs="Times-Roman"/>
        </w:rPr>
      </w:pPr>
      <w:r>
        <w:rPr>
          <w:rFonts w:ascii="Times-Roman" w:hAnsi="Times-Roman" w:cs="Times-Roman"/>
        </w:rPr>
        <w:t xml:space="preserve">   </w:t>
      </w:r>
      <w:r w:rsidR="001B2686" w:rsidRPr="00CD684F">
        <w:rPr>
          <w:rFonts w:ascii="Times-Roman" w:hAnsi="Times-Roman" w:cs="Times-Roman"/>
        </w:rPr>
        <w:t>Mr. Author’s awards and honors include the Frew Fellowship (Australian Academy of Science), the I. I. Rabi Prize (APS), the European Frequency and Time Forum Award, the Carl Zeiss Research Award, the William F. Meggers Award and the Adolph Lomb Medal (OSA).</w:t>
      </w:r>
    </w:p>
    <w:p w14:paraId="7283C16D" w14:textId="77777777" w:rsidR="001B2686" w:rsidRDefault="001B2686" w:rsidP="001B2686">
      <w:pPr>
        <w:autoSpaceDE w:val="0"/>
        <w:autoSpaceDN w:val="0"/>
        <w:adjustRightInd w:val="0"/>
        <w:jc w:val="both"/>
        <w:rPr>
          <w:rFonts w:ascii="Times-Roman" w:hAnsi="Times-Roman" w:cs="Times-Roman"/>
        </w:rPr>
      </w:pPr>
    </w:p>
    <w:p w14:paraId="43A0652A" w14:textId="77777777" w:rsidR="001B2686" w:rsidRPr="00CD684F" w:rsidRDefault="001B2686" w:rsidP="001B2686">
      <w:pPr>
        <w:adjustRightInd w:val="0"/>
        <w:jc w:val="both"/>
        <w:rPr>
          <w:rFonts w:ascii="Times-Roman" w:hAnsi="Times-Roman" w:cs="Times-Roman"/>
        </w:rPr>
      </w:pPr>
    </w:p>
    <w:p w14:paraId="7B55CBC1" w14:textId="77777777" w:rsidR="0037551B" w:rsidRPr="00CD684F" w:rsidRDefault="0037551B" w:rsidP="001B2686">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F14F03" w14:textId="77777777" w:rsidR="00685D0E" w:rsidRDefault="00685D0E">
      <w:r>
        <w:separator/>
      </w:r>
    </w:p>
  </w:endnote>
  <w:endnote w:type="continuationSeparator" w:id="0">
    <w:p w14:paraId="3352A2F1" w14:textId="77777777" w:rsidR="00685D0E" w:rsidRDefault="00685D0E">
      <w:r>
        <w:continuationSeparator/>
      </w:r>
    </w:p>
  </w:endnote>
  <w:endnote w:type="continuationNotice" w:id="1">
    <w:p w14:paraId="6CB1737F" w14:textId="77777777" w:rsidR="006F4EFD" w:rsidRDefault="006F4E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E97A65" w14:textId="77777777" w:rsidR="00685D0E" w:rsidRDefault="00685D0E"/>
  </w:footnote>
  <w:footnote w:type="continuationSeparator" w:id="0">
    <w:p w14:paraId="56E0170B" w14:textId="77777777" w:rsidR="00685D0E" w:rsidRDefault="00685D0E">
      <w:r>
        <w:continuationSeparator/>
      </w:r>
    </w:p>
  </w:footnote>
  <w:footnote w:type="continuationNotice" w:id="1">
    <w:p w14:paraId="699C2E5B" w14:textId="77777777" w:rsidR="006F4EFD" w:rsidRDefault="006F4EFD"/>
  </w:footnote>
  <w:footnote w:id="2">
    <w:p w14:paraId="0341B3C0" w14:textId="77777777" w:rsidR="007530A3" w:rsidRDefault="007530A3" w:rsidP="00C075EF">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DF139" w14:textId="77777777" w:rsidR="007530A3" w:rsidRDefault="007530A3">
    <w:pPr>
      <w:framePr w:wrap="auto" w:vAnchor="text" w:hAnchor="margin" w:xAlign="right" w:y="1"/>
    </w:pPr>
    <w:r>
      <w:fldChar w:fldCharType="begin"/>
    </w:r>
    <w:r>
      <w:instrText xml:space="preserve">PAGE  </w:instrText>
    </w:r>
    <w:r>
      <w:fldChar w:fldCharType="separate"/>
    </w:r>
    <w:r w:rsidR="009F4B45">
      <w:rPr>
        <w:noProof/>
      </w:rPr>
      <w:t>1</w:t>
    </w:r>
    <w:r>
      <w:fldChar w:fldCharType="end"/>
    </w:r>
  </w:p>
  <w:p w14:paraId="39EBF2F8" w14:textId="11F1F3BF" w:rsidR="007530A3" w:rsidRDefault="00BF5AE7">
    <w:pPr>
      <w:ind w:right="360"/>
    </w:pPr>
    <w:r>
      <w:t>Physical Electronics – Project 3</w:t>
    </w:r>
  </w:p>
  <w:p w14:paraId="2BD4F713" w14:textId="77777777" w:rsidR="007530A3" w:rsidRDefault="007530A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2747D"/>
    <w:rsid w:val="00042E13"/>
    <w:rsid w:val="00066599"/>
    <w:rsid w:val="00067296"/>
    <w:rsid w:val="0008712D"/>
    <w:rsid w:val="000A0C2F"/>
    <w:rsid w:val="000A168B"/>
    <w:rsid w:val="000D2BDE"/>
    <w:rsid w:val="000F42EF"/>
    <w:rsid w:val="00104BB0"/>
    <w:rsid w:val="0010794E"/>
    <w:rsid w:val="00113F26"/>
    <w:rsid w:val="001157C0"/>
    <w:rsid w:val="0012555F"/>
    <w:rsid w:val="0013354F"/>
    <w:rsid w:val="00134D6E"/>
    <w:rsid w:val="00143F2E"/>
    <w:rsid w:val="00144E72"/>
    <w:rsid w:val="001624B7"/>
    <w:rsid w:val="001768FF"/>
    <w:rsid w:val="001A60B1"/>
    <w:rsid w:val="001B2686"/>
    <w:rsid w:val="001B36B1"/>
    <w:rsid w:val="001D1583"/>
    <w:rsid w:val="001E7B7A"/>
    <w:rsid w:val="001F4C5C"/>
    <w:rsid w:val="001FDC0E"/>
    <w:rsid w:val="002023E5"/>
    <w:rsid w:val="002033AF"/>
    <w:rsid w:val="00204478"/>
    <w:rsid w:val="00214E2E"/>
    <w:rsid w:val="00216141"/>
    <w:rsid w:val="00217186"/>
    <w:rsid w:val="002434A1"/>
    <w:rsid w:val="00244291"/>
    <w:rsid w:val="002514AD"/>
    <w:rsid w:val="00263943"/>
    <w:rsid w:val="00267B35"/>
    <w:rsid w:val="002A36B4"/>
    <w:rsid w:val="002C0016"/>
    <w:rsid w:val="002C5DA4"/>
    <w:rsid w:val="002E1F95"/>
    <w:rsid w:val="002F1A23"/>
    <w:rsid w:val="002F7910"/>
    <w:rsid w:val="003075A4"/>
    <w:rsid w:val="00314F82"/>
    <w:rsid w:val="003427CE"/>
    <w:rsid w:val="00342BE1"/>
    <w:rsid w:val="003461E8"/>
    <w:rsid w:val="00360269"/>
    <w:rsid w:val="0037551B"/>
    <w:rsid w:val="00376B46"/>
    <w:rsid w:val="00392A1D"/>
    <w:rsid w:val="00392DBA"/>
    <w:rsid w:val="00396F6A"/>
    <w:rsid w:val="003B7C50"/>
    <w:rsid w:val="003C3322"/>
    <w:rsid w:val="003C68C2"/>
    <w:rsid w:val="003D1EBF"/>
    <w:rsid w:val="003D4CAE"/>
    <w:rsid w:val="003F26BD"/>
    <w:rsid w:val="003F52AD"/>
    <w:rsid w:val="00401D1E"/>
    <w:rsid w:val="00403887"/>
    <w:rsid w:val="00411C1E"/>
    <w:rsid w:val="0043144F"/>
    <w:rsid w:val="00431BFA"/>
    <w:rsid w:val="004353CF"/>
    <w:rsid w:val="004631BC"/>
    <w:rsid w:val="0046597B"/>
    <w:rsid w:val="00484761"/>
    <w:rsid w:val="00484DD5"/>
    <w:rsid w:val="00490571"/>
    <w:rsid w:val="0049069C"/>
    <w:rsid w:val="004B49D0"/>
    <w:rsid w:val="004B558A"/>
    <w:rsid w:val="004C09C7"/>
    <w:rsid w:val="004C1E16"/>
    <w:rsid w:val="004C2543"/>
    <w:rsid w:val="004D15CA"/>
    <w:rsid w:val="004E3E4C"/>
    <w:rsid w:val="004E4562"/>
    <w:rsid w:val="004E715F"/>
    <w:rsid w:val="004F23A0"/>
    <w:rsid w:val="004F7678"/>
    <w:rsid w:val="005003E3"/>
    <w:rsid w:val="005052CD"/>
    <w:rsid w:val="00535307"/>
    <w:rsid w:val="00550A26"/>
    <w:rsid w:val="00550BF5"/>
    <w:rsid w:val="005531F6"/>
    <w:rsid w:val="00567A70"/>
    <w:rsid w:val="005A2A15"/>
    <w:rsid w:val="005A36E5"/>
    <w:rsid w:val="005C6EA6"/>
    <w:rsid w:val="005D1B15"/>
    <w:rsid w:val="005D2824"/>
    <w:rsid w:val="005D4F1A"/>
    <w:rsid w:val="005D72BB"/>
    <w:rsid w:val="005E0EB8"/>
    <w:rsid w:val="005E692F"/>
    <w:rsid w:val="0062114B"/>
    <w:rsid w:val="00623698"/>
    <w:rsid w:val="00625E96"/>
    <w:rsid w:val="006405A3"/>
    <w:rsid w:val="00647C09"/>
    <w:rsid w:val="00651F2C"/>
    <w:rsid w:val="0066171D"/>
    <w:rsid w:val="0066411B"/>
    <w:rsid w:val="00664596"/>
    <w:rsid w:val="00673DF6"/>
    <w:rsid w:val="00677C22"/>
    <w:rsid w:val="00685D0E"/>
    <w:rsid w:val="00690D83"/>
    <w:rsid w:val="00693D5D"/>
    <w:rsid w:val="006B7F03"/>
    <w:rsid w:val="006C7307"/>
    <w:rsid w:val="006F4EFD"/>
    <w:rsid w:val="00713878"/>
    <w:rsid w:val="0072385F"/>
    <w:rsid w:val="00725B45"/>
    <w:rsid w:val="00735879"/>
    <w:rsid w:val="007530A3"/>
    <w:rsid w:val="0076355A"/>
    <w:rsid w:val="007707AB"/>
    <w:rsid w:val="00786243"/>
    <w:rsid w:val="00795693"/>
    <w:rsid w:val="007A7D60"/>
    <w:rsid w:val="007C4336"/>
    <w:rsid w:val="007C4FFE"/>
    <w:rsid w:val="007F740A"/>
    <w:rsid w:val="007F7AA6"/>
    <w:rsid w:val="0081663F"/>
    <w:rsid w:val="00823624"/>
    <w:rsid w:val="00837E47"/>
    <w:rsid w:val="008518FE"/>
    <w:rsid w:val="0085659C"/>
    <w:rsid w:val="00864212"/>
    <w:rsid w:val="00872026"/>
    <w:rsid w:val="0087792E"/>
    <w:rsid w:val="0087797B"/>
    <w:rsid w:val="00881F5B"/>
    <w:rsid w:val="00883EAF"/>
    <w:rsid w:val="00885258"/>
    <w:rsid w:val="008952C2"/>
    <w:rsid w:val="00896742"/>
    <w:rsid w:val="008A30C3"/>
    <w:rsid w:val="008A3C23"/>
    <w:rsid w:val="008C2A63"/>
    <w:rsid w:val="008C49CC"/>
    <w:rsid w:val="008D69E9"/>
    <w:rsid w:val="008E0645"/>
    <w:rsid w:val="008E0B3F"/>
    <w:rsid w:val="008F594A"/>
    <w:rsid w:val="00904C7E"/>
    <w:rsid w:val="0091035B"/>
    <w:rsid w:val="00925548"/>
    <w:rsid w:val="00983826"/>
    <w:rsid w:val="009A1F6E"/>
    <w:rsid w:val="009C3889"/>
    <w:rsid w:val="009C7D17"/>
    <w:rsid w:val="009D126E"/>
    <w:rsid w:val="009E484E"/>
    <w:rsid w:val="009E52D0"/>
    <w:rsid w:val="009F40FB"/>
    <w:rsid w:val="009F4B45"/>
    <w:rsid w:val="00A21748"/>
    <w:rsid w:val="00A22FCB"/>
    <w:rsid w:val="00A25406"/>
    <w:rsid w:val="00A25B3B"/>
    <w:rsid w:val="00A35CB7"/>
    <w:rsid w:val="00A40127"/>
    <w:rsid w:val="00A472F1"/>
    <w:rsid w:val="00A5237D"/>
    <w:rsid w:val="00A554A3"/>
    <w:rsid w:val="00A62BC3"/>
    <w:rsid w:val="00A758EA"/>
    <w:rsid w:val="00A91937"/>
    <w:rsid w:val="00A9434E"/>
    <w:rsid w:val="00A95C50"/>
    <w:rsid w:val="00AB2393"/>
    <w:rsid w:val="00AB79A6"/>
    <w:rsid w:val="00AC4850"/>
    <w:rsid w:val="00AD1B46"/>
    <w:rsid w:val="00B01EE6"/>
    <w:rsid w:val="00B16DB5"/>
    <w:rsid w:val="00B47B59"/>
    <w:rsid w:val="00B53F81"/>
    <w:rsid w:val="00B56C2B"/>
    <w:rsid w:val="00B65BD3"/>
    <w:rsid w:val="00B70469"/>
    <w:rsid w:val="00B72887"/>
    <w:rsid w:val="00B72DD8"/>
    <w:rsid w:val="00B72E09"/>
    <w:rsid w:val="00B804D9"/>
    <w:rsid w:val="00BA61D1"/>
    <w:rsid w:val="00BF0C69"/>
    <w:rsid w:val="00BF5AE7"/>
    <w:rsid w:val="00BF629B"/>
    <w:rsid w:val="00BF655C"/>
    <w:rsid w:val="00C005C9"/>
    <w:rsid w:val="00C04A43"/>
    <w:rsid w:val="00C075EF"/>
    <w:rsid w:val="00C11E83"/>
    <w:rsid w:val="00C21554"/>
    <w:rsid w:val="00C2378A"/>
    <w:rsid w:val="00C378A1"/>
    <w:rsid w:val="00C40B4F"/>
    <w:rsid w:val="00C621D6"/>
    <w:rsid w:val="00C75907"/>
    <w:rsid w:val="00C82D86"/>
    <w:rsid w:val="00C907C9"/>
    <w:rsid w:val="00CB4B8D"/>
    <w:rsid w:val="00CC0DDA"/>
    <w:rsid w:val="00CC7CF3"/>
    <w:rsid w:val="00CD684F"/>
    <w:rsid w:val="00D06623"/>
    <w:rsid w:val="00D139C6"/>
    <w:rsid w:val="00D14C6B"/>
    <w:rsid w:val="00D23986"/>
    <w:rsid w:val="00D5536F"/>
    <w:rsid w:val="00D56935"/>
    <w:rsid w:val="00D716BA"/>
    <w:rsid w:val="00D758C6"/>
    <w:rsid w:val="00D7612F"/>
    <w:rsid w:val="00D8026E"/>
    <w:rsid w:val="00D90C10"/>
    <w:rsid w:val="00D92E96"/>
    <w:rsid w:val="00DA258C"/>
    <w:rsid w:val="00DA4345"/>
    <w:rsid w:val="00DB3969"/>
    <w:rsid w:val="00DC0F1F"/>
    <w:rsid w:val="00DD4D9F"/>
    <w:rsid w:val="00DE07FA"/>
    <w:rsid w:val="00DE119D"/>
    <w:rsid w:val="00DE20DB"/>
    <w:rsid w:val="00DF2DDE"/>
    <w:rsid w:val="00DF77C8"/>
    <w:rsid w:val="00E01667"/>
    <w:rsid w:val="00E11F1E"/>
    <w:rsid w:val="00E36209"/>
    <w:rsid w:val="00E37AF9"/>
    <w:rsid w:val="00E420BB"/>
    <w:rsid w:val="00E50DF6"/>
    <w:rsid w:val="00E6336D"/>
    <w:rsid w:val="00E6366C"/>
    <w:rsid w:val="00E66F2B"/>
    <w:rsid w:val="00E714FF"/>
    <w:rsid w:val="00E965C5"/>
    <w:rsid w:val="00E96A3A"/>
    <w:rsid w:val="00E97402"/>
    <w:rsid w:val="00E97B99"/>
    <w:rsid w:val="00EA3095"/>
    <w:rsid w:val="00EB2E9D"/>
    <w:rsid w:val="00EC3D49"/>
    <w:rsid w:val="00ED1E14"/>
    <w:rsid w:val="00ED1FD7"/>
    <w:rsid w:val="00EE6FFC"/>
    <w:rsid w:val="00EF10AC"/>
    <w:rsid w:val="00EF4701"/>
    <w:rsid w:val="00EF564E"/>
    <w:rsid w:val="00F13D6D"/>
    <w:rsid w:val="00F22198"/>
    <w:rsid w:val="00F22E90"/>
    <w:rsid w:val="00F33D49"/>
    <w:rsid w:val="00F3481E"/>
    <w:rsid w:val="00F577F6"/>
    <w:rsid w:val="00F65266"/>
    <w:rsid w:val="00F722D0"/>
    <w:rsid w:val="00F751E1"/>
    <w:rsid w:val="00F932B6"/>
    <w:rsid w:val="00F95A50"/>
    <w:rsid w:val="00FC0B7B"/>
    <w:rsid w:val="00FD347F"/>
    <w:rsid w:val="00FD3DB6"/>
    <w:rsid w:val="00FF1646"/>
    <w:rsid w:val="0857FEE6"/>
    <w:rsid w:val="0CA29312"/>
    <w:rsid w:val="1247523E"/>
    <w:rsid w:val="158FFA42"/>
    <w:rsid w:val="16ED74A9"/>
    <w:rsid w:val="1AC880F9"/>
    <w:rsid w:val="1DB8FB44"/>
    <w:rsid w:val="42D771DA"/>
    <w:rsid w:val="4499406D"/>
    <w:rsid w:val="45EBF880"/>
    <w:rsid w:val="474219B7"/>
    <w:rsid w:val="4A87328D"/>
    <w:rsid w:val="4B6ADE06"/>
    <w:rsid w:val="4B8A202F"/>
    <w:rsid w:val="4E5CDC94"/>
    <w:rsid w:val="535616E9"/>
    <w:rsid w:val="5DCA418C"/>
    <w:rsid w:val="65A8E432"/>
    <w:rsid w:val="695EDA73"/>
    <w:rsid w:val="6B78A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0635796D"/>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table" w:styleId="TableGrid">
    <w:name w:val="Table Grid"/>
    <w:basedOn w:val="TableNormal"/>
    <w:uiPriority w:val="59"/>
    <w:rsid w:val="00C40B4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www.ieee.org/authortools"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yperlink" Target="http://www.ieee.org/authortools" TargetMode="External"/><Relationship Id="rId17" Type="http://schemas.openxmlformats.org/officeDocument/2006/relationships/hyperlink" Target="mailto:graphics@ieee.org"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graphicsqc.ieee.org/" TargetMode="External"/><Relationship Id="rId20" Type="http://schemas.openxmlformats.org/officeDocument/2006/relationships/hyperlink" Target="http://www.ieee.org/publications_standards/publications/rights/index.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png"/><Relationship Id="rId5" Type="http://schemas.openxmlformats.org/officeDocument/2006/relationships/numbering" Target="numbering.xml"/><Relationship Id="rId15" Type="http://schemas.openxmlformats.org/officeDocument/2006/relationships/oleObject" Target="embeddings/oleObject1.bin"/><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www.ieee.org/publications_standards/publications/authors/authors_submission.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wmf"/><Relationship Id="rId22"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B52DF0D0999164786DB96F503553213" ma:contentTypeVersion="2" ma:contentTypeDescription="Create a new document." ma:contentTypeScope="" ma:versionID="4e35b31412d2ce021fa5de101846f28a">
  <xsd:schema xmlns:xsd="http://www.w3.org/2001/XMLSchema" xmlns:xs="http://www.w3.org/2001/XMLSchema" xmlns:p="http://schemas.microsoft.com/office/2006/metadata/properties" xmlns:ns3="07991c94-bd80-46d3-ad81-ca3da29ae616" targetNamespace="http://schemas.microsoft.com/office/2006/metadata/properties" ma:root="true" ma:fieldsID="31c6bbad514f9bdd86a43f50132821f0" ns3:_="">
    <xsd:import namespace="07991c94-bd80-46d3-ad81-ca3da29ae61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991c94-bd80-46d3-ad81-ca3da29ae6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16DDE3-91B9-4DEF-84FE-025192D4F011}">
  <ds:schemaRefs>
    <ds:schemaRef ds:uri="http://purl.org/dc/terms/"/>
    <ds:schemaRef ds:uri="http://purl.org/dc/elements/1.1/"/>
    <ds:schemaRef ds:uri="http://www.w3.org/XML/1998/namespace"/>
    <ds:schemaRef ds:uri="http://purl.org/dc/dcmitype/"/>
    <ds:schemaRef ds:uri="http://schemas.microsoft.com/office/infopath/2007/PartnerControls"/>
    <ds:schemaRef ds:uri="http://schemas.microsoft.com/office/2006/documentManagement/types"/>
    <ds:schemaRef ds:uri="http://schemas.openxmlformats.org/package/2006/metadata/core-properties"/>
    <ds:schemaRef ds:uri="07991c94-bd80-46d3-ad81-ca3da29ae616"/>
    <ds:schemaRef ds:uri="http://schemas.microsoft.com/office/2006/metadata/properties"/>
  </ds:schemaRefs>
</ds:datastoreItem>
</file>

<file path=customXml/itemProps2.xml><?xml version="1.0" encoding="utf-8"?>
<ds:datastoreItem xmlns:ds="http://schemas.openxmlformats.org/officeDocument/2006/customXml" ds:itemID="{6BAA9D45-DD99-4F26-B40B-B8C2B0C59D61}">
  <ds:schemaRefs>
    <ds:schemaRef ds:uri="http://schemas.microsoft.com/sharepoint/v3/contenttype/forms"/>
  </ds:schemaRefs>
</ds:datastoreItem>
</file>

<file path=customXml/itemProps3.xml><?xml version="1.0" encoding="utf-8"?>
<ds:datastoreItem xmlns:ds="http://schemas.openxmlformats.org/officeDocument/2006/customXml" ds:itemID="{C9875D11-9C00-4801-842D-69D86FA2C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991c94-bd80-46d3-ad81-ca3da29ae6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F35FCAF-2D7C-4A73-9A4F-A26CDBF10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1</TotalTime>
  <Pages>9</Pages>
  <Words>6132</Words>
  <Characters>34954</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41004</CharactersWithSpaces>
  <SharedDoc>false</SharedDoc>
  <HLinks>
    <vt:vector size="36" baseType="variant">
      <vt:variant>
        <vt:i4>65575</vt:i4>
      </vt:variant>
      <vt:variant>
        <vt:i4>18</vt:i4>
      </vt:variant>
      <vt:variant>
        <vt:i4>0</vt:i4>
      </vt:variant>
      <vt:variant>
        <vt:i4>5</vt:i4>
      </vt:variant>
      <vt:variant>
        <vt:lpwstr>http://www.ieee.org/publications_standards/publications/rights/index.html</vt:lpwstr>
      </vt:variant>
      <vt:variant>
        <vt:lpwstr/>
      </vt:variant>
      <vt:variant>
        <vt:i4>1703942</vt:i4>
      </vt:variant>
      <vt:variant>
        <vt:i4>15</vt:i4>
      </vt:variant>
      <vt:variant>
        <vt:i4>0</vt:i4>
      </vt:variant>
      <vt:variant>
        <vt:i4>5</vt:i4>
      </vt:variant>
      <vt:variant>
        <vt:lpwstr>http://www.ieee.org/publications_standards/publications/authors/authors_submission.html</vt:lpwstr>
      </vt:variant>
      <vt:variant>
        <vt:lpwstr/>
      </vt:variant>
      <vt:variant>
        <vt:i4>3670073</vt:i4>
      </vt:variant>
      <vt:variant>
        <vt:i4>12</vt:i4>
      </vt:variant>
      <vt:variant>
        <vt:i4>0</vt:i4>
      </vt:variant>
      <vt:variant>
        <vt:i4>5</vt:i4>
      </vt:variant>
      <vt:variant>
        <vt:lpwstr>http://www.ieee.org/authortools</vt:lpwstr>
      </vt:variant>
      <vt:variant>
        <vt:lpwstr/>
      </vt:variant>
      <vt:variant>
        <vt:i4>2555906</vt:i4>
      </vt:variant>
      <vt:variant>
        <vt:i4>9</vt:i4>
      </vt:variant>
      <vt:variant>
        <vt:i4>0</vt:i4>
      </vt:variant>
      <vt:variant>
        <vt:i4>5</vt:i4>
      </vt:variant>
      <vt:variant>
        <vt:lpwstr>mailto:graphics@ieee.org</vt:lpwstr>
      </vt:variant>
      <vt:variant>
        <vt:lpwstr/>
      </vt:variant>
      <vt:variant>
        <vt:i4>7405602</vt:i4>
      </vt:variant>
      <vt:variant>
        <vt:i4>6</vt:i4>
      </vt:variant>
      <vt:variant>
        <vt:i4>0</vt:i4>
      </vt:variant>
      <vt:variant>
        <vt:i4>5</vt:i4>
      </vt:variant>
      <vt:variant>
        <vt:lpwstr>http://graphicsqc.ieee.org/</vt:lpwstr>
      </vt:variant>
      <vt:variant>
        <vt:lpwstr/>
      </vt:variant>
      <vt:variant>
        <vt:i4>3670073</vt:i4>
      </vt:variant>
      <vt:variant>
        <vt:i4>0</vt:i4>
      </vt:variant>
      <vt:variant>
        <vt:i4>0</vt:i4>
      </vt:variant>
      <vt:variant>
        <vt:i4>5</vt:i4>
      </vt:variant>
      <vt:variant>
        <vt:lpwstr>http://www.ieee.org/authortools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Jaret Varn</cp:lastModifiedBy>
  <cp:revision>2</cp:revision>
  <cp:lastPrinted>2012-08-02T18:53:00Z</cp:lastPrinted>
  <dcterms:created xsi:type="dcterms:W3CDTF">2019-12-06T21:04:00Z</dcterms:created>
  <dcterms:modified xsi:type="dcterms:W3CDTF">2019-12-06T21:04:00Z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0x0101002B52DF0D0999164786DB96F503553213</vt:lpwstr>
  </property>
</Properties>
</file>